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8A190" w14:textId="77777777" w:rsidR="00BF5023" w:rsidRPr="00502672" w:rsidRDefault="00BF5023">
      <w:pPr>
        <w:rPr>
          <w:lang w:val="fr-BE"/>
        </w:rPr>
      </w:pPr>
    </w:p>
    <w:p w14:paraId="669AC204" w14:textId="77777777" w:rsidR="005F499F" w:rsidRPr="00502672" w:rsidRDefault="005F499F" w:rsidP="005F499F">
      <w:pPr>
        <w:pBdr>
          <w:bottom w:val="single" w:sz="4" w:space="1" w:color="auto"/>
        </w:pBdr>
        <w:jc w:val="center"/>
        <w:rPr>
          <w:lang w:val="fr-BE"/>
        </w:rPr>
      </w:pPr>
      <w:r w:rsidRPr="00502672">
        <w:rPr>
          <w:noProof/>
          <w:lang w:val="fr-BE" w:eastAsia="fr-BE"/>
        </w:rPr>
        <w:drawing>
          <wp:inline distT="0" distB="0" distL="0" distR="0" wp14:anchorId="1D96021B" wp14:editId="1EDB9250">
            <wp:extent cx="2009775" cy="2326383"/>
            <wp:effectExtent l="0" t="0" r="0" b="0"/>
            <wp:docPr id="8" name="Image 8" descr="Résultat de recherche d'images pour &quot;henallux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henallux logo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10" cy="23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EFD7" w14:textId="77777777" w:rsidR="005F499F" w:rsidRPr="00502672" w:rsidRDefault="005F499F" w:rsidP="005F499F">
      <w:pPr>
        <w:pBdr>
          <w:bottom w:val="single" w:sz="4" w:space="1" w:color="auto"/>
        </w:pBdr>
        <w:jc w:val="center"/>
        <w:rPr>
          <w:lang w:val="fr-BE"/>
        </w:rPr>
      </w:pPr>
      <w:r w:rsidRPr="00502672">
        <w:rPr>
          <w:lang w:val="fr-BE"/>
        </w:rPr>
        <w:t>Province de Namur</w:t>
      </w:r>
      <w:r w:rsidRPr="00502672">
        <w:rPr>
          <w:lang w:val="fr-BE"/>
        </w:rPr>
        <w:br/>
        <w:t>Haute École de Namur-Liège-Luxembourg</w:t>
      </w:r>
      <w:r w:rsidRPr="00502672">
        <w:rPr>
          <w:lang w:val="fr-BE"/>
        </w:rPr>
        <w:br/>
        <w:t>Campus IESN</w:t>
      </w:r>
      <w:r w:rsidRPr="00502672">
        <w:rPr>
          <w:lang w:val="fr-BE"/>
        </w:rPr>
        <w:br/>
        <w:t xml:space="preserve">Rue Joseph </w:t>
      </w:r>
      <w:proofErr w:type="spellStart"/>
      <w:r w:rsidRPr="00502672">
        <w:rPr>
          <w:lang w:val="fr-BE"/>
        </w:rPr>
        <w:t>Calozet</w:t>
      </w:r>
      <w:proofErr w:type="spellEnd"/>
      <w:r w:rsidRPr="00502672">
        <w:rPr>
          <w:lang w:val="fr-BE"/>
        </w:rPr>
        <w:t xml:space="preserve"> 19</w:t>
      </w:r>
      <w:r w:rsidRPr="00502672">
        <w:rPr>
          <w:lang w:val="fr-BE"/>
        </w:rPr>
        <w:br/>
        <w:t>5000 Namur</w:t>
      </w:r>
    </w:p>
    <w:p w14:paraId="7D2AE384" w14:textId="77777777" w:rsidR="005F499F" w:rsidRPr="00502672" w:rsidRDefault="005F499F" w:rsidP="005F499F">
      <w:pPr>
        <w:rPr>
          <w:lang w:val="fr-BE"/>
        </w:rPr>
      </w:pPr>
    </w:p>
    <w:p w14:paraId="71674C0A" w14:textId="77777777" w:rsidR="005F499F" w:rsidRPr="00502672" w:rsidRDefault="005F499F" w:rsidP="005F499F">
      <w:pPr>
        <w:jc w:val="center"/>
        <w:rPr>
          <w:b/>
          <w:sz w:val="48"/>
          <w:szCs w:val="48"/>
          <w:lang w:val="fr-BE"/>
        </w:rPr>
      </w:pPr>
      <w:r w:rsidRPr="00502672">
        <w:rPr>
          <w:sz w:val="48"/>
          <w:szCs w:val="48"/>
          <w:lang w:val="fr-BE"/>
        </w:rPr>
        <w:t>Programmation orientée-objet</w:t>
      </w:r>
      <w:r w:rsidRPr="00502672">
        <w:rPr>
          <w:sz w:val="48"/>
          <w:szCs w:val="48"/>
          <w:lang w:val="fr-BE"/>
        </w:rPr>
        <w:br/>
        <w:t>avancée (Java)</w:t>
      </w:r>
    </w:p>
    <w:p w14:paraId="22DD1D09" w14:textId="77777777" w:rsidR="005F499F" w:rsidRPr="00502672" w:rsidRDefault="005F499F" w:rsidP="005F499F">
      <w:pPr>
        <w:jc w:val="center"/>
        <w:rPr>
          <w:b/>
          <w:sz w:val="48"/>
          <w:szCs w:val="48"/>
          <w:lang w:val="fr-BE"/>
        </w:rPr>
      </w:pPr>
    </w:p>
    <w:p w14:paraId="17AFB06C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</w:p>
    <w:p w14:paraId="4A0FE405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</w:p>
    <w:p w14:paraId="5EAB63EA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</w:p>
    <w:p w14:paraId="7024E883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  <w:r w:rsidRPr="00502672">
        <w:rPr>
          <w:sz w:val="24"/>
          <w:lang w:val="fr-BE"/>
        </w:rPr>
        <w:t xml:space="preserve">Dossier sur </w:t>
      </w:r>
      <w:proofErr w:type="spellStart"/>
      <w:r w:rsidRPr="00502672">
        <w:rPr>
          <w:sz w:val="24"/>
          <w:lang w:val="fr-BE"/>
        </w:rPr>
        <w:t>Libio</w:t>
      </w:r>
      <w:proofErr w:type="spellEnd"/>
      <w:r w:rsidRPr="00502672">
        <w:rPr>
          <w:sz w:val="24"/>
          <w:lang w:val="fr-BE"/>
        </w:rPr>
        <w:t>-pizza</w:t>
      </w:r>
    </w:p>
    <w:p w14:paraId="52F8E7FE" w14:textId="77777777" w:rsidR="005F499F" w:rsidRPr="00502672" w:rsidRDefault="005F499F" w:rsidP="005F499F">
      <w:pPr>
        <w:ind w:left="6520" w:firstLine="560"/>
        <w:rPr>
          <w:b/>
          <w:sz w:val="24"/>
          <w:lang w:val="fr-BE"/>
        </w:rPr>
      </w:pPr>
    </w:p>
    <w:p w14:paraId="31E8E599" w14:textId="77777777" w:rsidR="005F499F" w:rsidRPr="00502672" w:rsidRDefault="005F499F" w:rsidP="005F499F">
      <w:pPr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 xml:space="preserve">Présenté par : </w:t>
      </w:r>
    </w:p>
    <w:p w14:paraId="4EBCEEC1" w14:textId="77777777" w:rsidR="005F499F" w:rsidRPr="00502672" w:rsidRDefault="005F499F" w:rsidP="005F499F">
      <w:pPr>
        <w:ind w:left="7080"/>
        <w:rPr>
          <w:b/>
          <w:sz w:val="24"/>
          <w:lang w:val="fr-BE"/>
        </w:rPr>
      </w:pPr>
      <w:proofErr w:type="spellStart"/>
      <w:r w:rsidRPr="00502672">
        <w:rPr>
          <w:sz w:val="24"/>
          <w:lang w:val="fr-BE"/>
        </w:rPr>
        <w:t>Gheerts</w:t>
      </w:r>
      <w:proofErr w:type="spellEnd"/>
      <w:r w:rsidRPr="00502672">
        <w:rPr>
          <w:sz w:val="24"/>
          <w:lang w:val="fr-BE"/>
        </w:rPr>
        <w:t xml:space="preserve"> Alexandre</w:t>
      </w:r>
    </w:p>
    <w:p w14:paraId="41204997" w14:textId="77777777" w:rsidR="005F499F" w:rsidRPr="00502672" w:rsidRDefault="005F499F" w:rsidP="005F499F">
      <w:pPr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>Lempereur Pierre-Henri</w:t>
      </w:r>
    </w:p>
    <w:p w14:paraId="0EB3F9C7" w14:textId="77777777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</w:p>
    <w:p w14:paraId="29820B8E" w14:textId="359C44B4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>Inscrit dans la section </w:t>
      </w:r>
      <w:r w:rsidR="00764C7F" w:rsidRPr="00502672">
        <w:rPr>
          <w:sz w:val="24"/>
          <w:lang w:val="fr-BE"/>
        </w:rPr>
        <w:t xml:space="preserve">: </w:t>
      </w:r>
      <w:r w:rsidRPr="00502672">
        <w:rPr>
          <w:sz w:val="24"/>
          <w:lang w:val="fr-BE"/>
        </w:rPr>
        <w:br/>
        <w:t>Informatique de gestion</w:t>
      </w:r>
      <w:r w:rsidRPr="00502672">
        <w:rPr>
          <w:sz w:val="24"/>
          <w:lang w:val="fr-BE"/>
        </w:rPr>
        <w:br/>
        <w:t>Bloc 2 – Groupe A &amp; B</w:t>
      </w:r>
      <w:r w:rsidR="00AF4FBC">
        <w:rPr>
          <w:sz w:val="24"/>
          <w:lang w:val="fr-BE"/>
        </w:rPr>
        <w:t>2</w:t>
      </w:r>
    </w:p>
    <w:p w14:paraId="7D020C44" w14:textId="77777777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</w:p>
    <w:p w14:paraId="529D8A0F" w14:textId="77777777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>Année scolaire 2018-2019</w:t>
      </w:r>
    </w:p>
    <w:p w14:paraId="00C636F2" w14:textId="77777777" w:rsidR="005F499F" w:rsidRPr="00502672" w:rsidRDefault="005F499F">
      <w:pPr>
        <w:spacing w:after="200"/>
        <w:rPr>
          <w:b/>
          <w:sz w:val="24"/>
          <w:lang w:val="fr-BE"/>
        </w:rPr>
      </w:pPr>
      <w:r w:rsidRPr="00502672">
        <w:rPr>
          <w:sz w:val="24"/>
          <w:lang w:val="fr-B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82A75" w:themeColor="text2"/>
          <w:sz w:val="22"/>
          <w:szCs w:val="22"/>
          <w:lang w:val="fr-BE"/>
        </w:rPr>
        <w:id w:val="15620583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369F0E" w14:textId="77777777" w:rsidR="00A62C3D" w:rsidRPr="00502672" w:rsidRDefault="00A62C3D">
          <w:pPr>
            <w:pStyle w:val="En-ttedetabledesmatires"/>
            <w:rPr>
              <w:lang w:val="fr-BE"/>
            </w:rPr>
          </w:pPr>
          <w:r w:rsidRPr="00502672">
            <w:rPr>
              <w:lang w:val="fr-BE"/>
            </w:rPr>
            <w:t>Table des matières</w:t>
          </w:r>
        </w:p>
        <w:p w14:paraId="54D132FA" w14:textId="77777777" w:rsidR="007547A2" w:rsidRDefault="00A62C3D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r w:rsidRPr="00502672">
            <w:rPr>
              <w:b/>
              <w:bCs/>
              <w:lang w:val="fr-BE"/>
            </w:rPr>
            <w:fldChar w:fldCharType="begin"/>
          </w:r>
          <w:r w:rsidRPr="00502672">
            <w:rPr>
              <w:b/>
              <w:bCs/>
              <w:lang w:val="fr-BE"/>
            </w:rPr>
            <w:instrText xml:space="preserve"> TOC \o "1-3" \h \z \u </w:instrText>
          </w:r>
          <w:r w:rsidRPr="00502672">
            <w:rPr>
              <w:b/>
              <w:bCs/>
              <w:lang w:val="fr-BE"/>
            </w:rPr>
            <w:fldChar w:fldCharType="separate"/>
          </w:r>
          <w:hyperlink w:anchor="_Toc17645730" w:history="1">
            <w:r w:rsidR="007547A2" w:rsidRPr="00EF6CC0">
              <w:rPr>
                <w:rStyle w:val="Lienhypertexte"/>
                <w:noProof/>
                <w:lang w:val="fr-BE"/>
              </w:rPr>
              <w:t>Introduction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_Toc17645730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3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789D79E8" w14:textId="77777777" w:rsidR="007547A2" w:rsidRDefault="00F124A1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1" w:history="1">
            <w:r w:rsidR="007547A2" w:rsidRPr="00EF6CC0">
              <w:rPr>
                <w:rStyle w:val="Lienhypertexte"/>
                <w:noProof/>
                <w:lang w:val="fr-BE"/>
              </w:rPr>
              <w:t>Domaine d’application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_Toc17645731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4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4C5AB85C" w14:textId="77777777" w:rsidR="007547A2" w:rsidRDefault="00F124A1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2" w:history="1">
            <w:r w:rsidR="007547A2" w:rsidRPr="00EF6CC0">
              <w:rPr>
                <w:rStyle w:val="Lienhypertexte"/>
                <w:noProof/>
                <w:lang w:val="fr-BE"/>
              </w:rPr>
              <w:t>Schéma conceptuel (entités-associations) de la base de données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_Toc17645732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5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4F5F7DA8" w14:textId="77777777" w:rsidR="007547A2" w:rsidRDefault="00F124A1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3" w:history="1">
            <w:r w:rsidR="007547A2" w:rsidRPr="00EF6CC0">
              <w:rPr>
                <w:rStyle w:val="Lienhypertexte"/>
                <w:noProof/>
                <w:lang w:val="fr-BE"/>
              </w:rPr>
              <w:t>Schéma logique des tables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_Toc17645733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6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1D6486E0" w14:textId="77777777" w:rsidR="007547A2" w:rsidRDefault="00F124A1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4" w:history="1">
            <w:r w:rsidR="007547A2" w:rsidRPr="00EF6CC0">
              <w:rPr>
                <w:rStyle w:val="Lienhypertexte"/>
                <w:noProof/>
                <w:lang w:val="fr-BE"/>
              </w:rPr>
              <w:t>Fonctionnalités du programme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_Toc17645734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10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349707FB" w14:textId="77777777" w:rsidR="007547A2" w:rsidRDefault="00F124A1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5" w:history="1">
            <w:r w:rsidR="007547A2" w:rsidRPr="00EF6CC0">
              <w:rPr>
                <w:rStyle w:val="Lienhypertexte"/>
                <w:noProof/>
                <w:lang w:val="fr-BE"/>
              </w:rPr>
              <w:t>Thread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_Toc17645735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12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211A0266" w14:textId="77777777" w:rsidR="007547A2" w:rsidRDefault="00F124A1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6" w:history="1">
            <w:r w:rsidR="007547A2" w:rsidRPr="00EF6CC0">
              <w:rPr>
                <w:rStyle w:val="Lienhypertexte"/>
                <w:noProof/>
                <w:lang w:val="fr-BE"/>
              </w:rPr>
              <w:t>Tâche métier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_Toc17645736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12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7DDAD134" w14:textId="77777777" w:rsidR="007547A2" w:rsidRDefault="00F124A1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7" w:history="1">
            <w:r w:rsidR="007547A2" w:rsidRPr="00EF6CC0">
              <w:rPr>
                <w:rStyle w:val="Lienhypertexte"/>
                <w:noProof/>
                <w:lang w:val="fr-BE"/>
              </w:rPr>
              <w:t>Tâche métier supplémentaire :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_Toc17645737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13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062941BF" w14:textId="5A35E1F8" w:rsidR="00A62C3D" w:rsidRPr="00502672" w:rsidRDefault="00A62C3D">
          <w:pPr>
            <w:rPr>
              <w:lang w:val="fr-BE"/>
            </w:rPr>
          </w:pPr>
          <w:r w:rsidRPr="00502672">
            <w:rPr>
              <w:b/>
              <w:bCs/>
              <w:lang w:val="fr-BE"/>
            </w:rPr>
            <w:fldChar w:fldCharType="end"/>
          </w:r>
        </w:p>
      </w:sdtContent>
    </w:sdt>
    <w:p w14:paraId="77CBFEC5" w14:textId="77777777" w:rsidR="00BF5023" w:rsidRPr="00502672" w:rsidRDefault="00BF5023" w:rsidP="005F499F">
      <w:pPr>
        <w:spacing w:line="240" w:lineRule="auto"/>
        <w:rPr>
          <w:b/>
          <w:sz w:val="24"/>
          <w:lang w:val="fr-BE"/>
        </w:rPr>
      </w:pPr>
      <w:r w:rsidRPr="00502672">
        <w:rPr>
          <w:lang w:val="fr-BE"/>
        </w:rPr>
        <w:br w:type="page"/>
      </w:r>
    </w:p>
    <w:p w14:paraId="67F9C938" w14:textId="77777777" w:rsidR="00C97628" w:rsidRPr="00502672" w:rsidRDefault="00C97628" w:rsidP="00A62C3D">
      <w:pPr>
        <w:pStyle w:val="Titre1"/>
        <w:rPr>
          <w:lang w:val="fr-BE"/>
        </w:rPr>
      </w:pPr>
      <w:bookmarkStart w:id="0" w:name="_Toc17645730"/>
      <w:r w:rsidRPr="00502672">
        <w:rPr>
          <w:lang w:val="fr-BE"/>
        </w:rPr>
        <w:lastRenderedPageBreak/>
        <w:t>Introduction</w:t>
      </w:r>
      <w:bookmarkEnd w:id="0"/>
    </w:p>
    <w:p w14:paraId="74A95AB5" w14:textId="77777777" w:rsidR="00A62C3D" w:rsidRPr="00502672" w:rsidRDefault="00A62C3D" w:rsidP="00A62C3D">
      <w:pPr>
        <w:spacing w:after="200"/>
        <w:rPr>
          <w:lang w:val="fr-BE"/>
        </w:rPr>
      </w:pPr>
      <w:r w:rsidRPr="00502672">
        <w:rPr>
          <w:lang w:val="fr-BE"/>
        </w:rPr>
        <w:t>Ce dossier contient l’énoncé nécessaire pour notre projet en programmation orientée objet avancée.</w:t>
      </w:r>
    </w:p>
    <w:p w14:paraId="2009CB24" w14:textId="77777777" w:rsidR="00A62C3D" w:rsidRPr="00502672" w:rsidRDefault="00A62C3D" w:rsidP="00A62C3D">
      <w:pPr>
        <w:spacing w:after="200"/>
        <w:rPr>
          <w:lang w:val="fr-BE"/>
        </w:rPr>
      </w:pPr>
      <w:r w:rsidRPr="00502672">
        <w:rPr>
          <w:lang w:val="fr-BE"/>
        </w:rPr>
        <w:t>Notre domaine d’application se porte sur une pizzeria qui effectue des livraisons.</w:t>
      </w:r>
    </w:p>
    <w:p w14:paraId="32C2E172" w14:textId="77777777" w:rsidR="00A62C3D" w:rsidRPr="00502672" w:rsidRDefault="00A62C3D" w:rsidP="00A62C3D">
      <w:pPr>
        <w:spacing w:after="200"/>
        <w:rPr>
          <w:lang w:val="fr-BE"/>
        </w:rPr>
      </w:pPr>
      <w:r w:rsidRPr="00502672">
        <w:rPr>
          <w:lang w:val="fr-BE"/>
        </w:rPr>
        <w:t>Ce dossier contient :</w:t>
      </w:r>
    </w:p>
    <w:p w14:paraId="794FA32F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Une présentation du domaine d’application</w:t>
      </w:r>
    </w:p>
    <w:p w14:paraId="7F343AEE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 schéma conceptuel (entités-associations) de la base de données</w:t>
      </w:r>
    </w:p>
    <w:p w14:paraId="11C5BC38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 schéma logique des tables</w:t>
      </w:r>
    </w:p>
    <w:p w14:paraId="69D25847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Une documentation de ces tables</w:t>
      </w:r>
    </w:p>
    <w:p w14:paraId="459194E1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Une description des fonctionnalités du programme final</w:t>
      </w:r>
    </w:p>
    <w:p w14:paraId="7D094397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b/>
          <w:lang w:val="fr-BE"/>
        </w:rPr>
      </w:pPr>
      <w:r w:rsidRPr="00502672">
        <w:rPr>
          <w:lang w:val="fr-BE"/>
        </w:rPr>
        <w:t xml:space="preserve">Un bref résumé des tâches métier à </w:t>
      </w:r>
      <w:r w:rsidR="00764C7F" w:rsidRPr="00502672">
        <w:rPr>
          <w:lang w:val="fr-BE"/>
        </w:rPr>
        <w:t>implémenter</w:t>
      </w:r>
    </w:p>
    <w:p w14:paraId="6772FF79" w14:textId="77777777" w:rsidR="00C97628" w:rsidRPr="00502672" w:rsidRDefault="00C97628" w:rsidP="00A62C3D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41BFBC78" w14:textId="77777777" w:rsidR="0087605E" w:rsidRPr="00502672" w:rsidRDefault="00C97628" w:rsidP="00A62C3D">
      <w:pPr>
        <w:pStyle w:val="Titre1"/>
        <w:rPr>
          <w:lang w:val="fr-BE"/>
        </w:rPr>
      </w:pPr>
      <w:bookmarkStart w:id="1" w:name="_Toc17645731"/>
      <w:r w:rsidRPr="00502672">
        <w:rPr>
          <w:lang w:val="fr-BE"/>
        </w:rPr>
        <w:lastRenderedPageBreak/>
        <w:t>Domaine d’application</w:t>
      </w:r>
      <w:bookmarkEnd w:id="1"/>
    </w:p>
    <w:p w14:paraId="73AE1691" w14:textId="6A3B4981" w:rsidR="00057D1E" w:rsidRPr="00502672" w:rsidRDefault="00A62C3D">
      <w:pPr>
        <w:spacing w:after="200"/>
        <w:rPr>
          <w:lang w:val="fr-BE"/>
        </w:rPr>
      </w:pPr>
      <w:proofErr w:type="spellStart"/>
      <w:r w:rsidRPr="00502672">
        <w:rPr>
          <w:lang w:val="fr-BE"/>
        </w:rPr>
        <w:t>Libio</w:t>
      </w:r>
      <w:proofErr w:type="spellEnd"/>
      <w:r w:rsidRPr="00502672">
        <w:rPr>
          <w:lang w:val="fr-BE"/>
        </w:rPr>
        <w:t xml:space="preserve">-pizza est un service de livraison de </w:t>
      </w:r>
      <w:r w:rsidRPr="00772FA1">
        <w:rPr>
          <w:lang w:val="fr-BE"/>
        </w:rPr>
        <w:t>pizza</w:t>
      </w:r>
      <w:r w:rsidR="00FA283B">
        <w:rPr>
          <w:lang w:val="fr-BE"/>
        </w:rPr>
        <w:t>s</w:t>
      </w:r>
      <w:r w:rsidRPr="00772FA1">
        <w:rPr>
          <w:lang w:val="fr-BE"/>
        </w:rPr>
        <w:t xml:space="preserve">. </w:t>
      </w:r>
      <w:r w:rsidRPr="00502672">
        <w:rPr>
          <w:lang w:val="fr-BE"/>
        </w:rPr>
        <w:t>Celui-ci permet la commande de pizza</w:t>
      </w:r>
      <w:r w:rsidR="004F59AE">
        <w:rPr>
          <w:lang w:val="fr-BE"/>
        </w:rPr>
        <w:t>s</w:t>
      </w:r>
      <w:r w:rsidRPr="00502672">
        <w:rPr>
          <w:lang w:val="fr-BE"/>
        </w:rPr>
        <w:t xml:space="preserve"> en tant que client inscrit ou non-inscrit.</w:t>
      </w:r>
    </w:p>
    <w:p w14:paraId="78A4A3BF" w14:textId="7F7FD963" w:rsidR="00057D1E" w:rsidRPr="00502672" w:rsidRDefault="00057D1E">
      <w:pPr>
        <w:spacing w:after="200"/>
        <w:rPr>
          <w:lang w:val="fr-BE"/>
        </w:rPr>
      </w:pPr>
      <w:r w:rsidRPr="00502672">
        <w:rPr>
          <w:lang w:val="fr-BE"/>
        </w:rPr>
        <w:t>Le public ciblé est</w:t>
      </w:r>
      <w:r w:rsidR="004F59AE">
        <w:rPr>
          <w:lang w:val="fr-BE"/>
        </w:rPr>
        <w:t>,</w:t>
      </w:r>
      <w:r w:rsidRPr="00502672">
        <w:rPr>
          <w:lang w:val="fr-BE"/>
        </w:rPr>
        <w:t xml:space="preserve"> tou</w:t>
      </w:r>
      <w:r w:rsidR="00FA283B">
        <w:rPr>
          <w:lang w:val="fr-BE"/>
        </w:rPr>
        <w:t>t</w:t>
      </w:r>
      <w:r w:rsidRPr="00502672">
        <w:rPr>
          <w:lang w:val="fr-BE"/>
        </w:rPr>
        <w:t xml:space="preserve"> particulier qui </w:t>
      </w:r>
      <w:r w:rsidR="00502672" w:rsidRPr="00502672">
        <w:rPr>
          <w:lang w:val="fr-BE"/>
        </w:rPr>
        <w:t>désire</w:t>
      </w:r>
      <w:r w:rsidRPr="00502672">
        <w:rPr>
          <w:lang w:val="fr-BE"/>
        </w:rPr>
        <w:t xml:space="preserve"> se faire livrer des pizzas.</w:t>
      </w:r>
    </w:p>
    <w:p w14:paraId="5F2AC5F4" w14:textId="24952211" w:rsidR="00C5139D" w:rsidRPr="00502672" w:rsidRDefault="00FA283B">
      <w:pPr>
        <w:spacing w:after="200"/>
        <w:rPr>
          <w:lang w:val="fr-BE"/>
        </w:rPr>
      </w:pPr>
      <w:r>
        <w:rPr>
          <w:lang w:val="fr-BE"/>
        </w:rPr>
        <w:t>Après</w:t>
      </w:r>
      <w:ins w:id="2" w:author="Cha B" w:date="2019-04-08T18:45:00Z">
        <w:r w:rsidR="00F157E1" w:rsidRPr="00772FA1">
          <w:rPr>
            <w:lang w:val="fr-BE"/>
          </w:rPr>
          <w:t xml:space="preserve"> </w:t>
        </w:r>
      </w:ins>
      <w:r w:rsidR="00057D1E" w:rsidRPr="00502672">
        <w:rPr>
          <w:lang w:val="fr-BE"/>
        </w:rPr>
        <w:t xml:space="preserve">analyse, nous avons </w:t>
      </w:r>
      <w:r w:rsidR="00502672" w:rsidRPr="00502672">
        <w:rPr>
          <w:lang w:val="fr-BE"/>
        </w:rPr>
        <w:t>noté</w:t>
      </w:r>
      <w:r w:rsidR="00057D1E" w:rsidRPr="00502672">
        <w:rPr>
          <w:lang w:val="fr-BE"/>
        </w:rPr>
        <w:t xml:space="preserve"> le fonctionnement de </w:t>
      </w:r>
      <w:proofErr w:type="spellStart"/>
      <w:r w:rsidR="00057D1E" w:rsidRPr="00502672">
        <w:rPr>
          <w:lang w:val="fr-BE"/>
        </w:rPr>
        <w:t>Libio</w:t>
      </w:r>
      <w:proofErr w:type="spellEnd"/>
      <w:r w:rsidR="00057D1E" w:rsidRPr="00502672">
        <w:rPr>
          <w:lang w:val="fr-BE"/>
        </w:rPr>
        <w:t>-</w:t>
      </w:r>
      <w:r>
        <w:rPr>
          <w:lang w:val="fr-BE"/>
        </w:rPr>
        <w:t>pizza ;</w:t>
      </w:r>
    </w:p>
    <w:p w14:paraId="18D5CD43" w14:textId="1680BFC5" w:rsidR="0078733F" w:rsidRDefault="00FA283B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création d’un bon de commande</w:t>
      </w:r>
    </w:p>
    <w:p w14:paraId="58D07C50" w14:textId="66F8F10E" w:rsidR="00603DB0" w:rsidRDefault="00603DB0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suppression d’un bon de commande</w:t>
      </w:r>
    </w:p>
    <w:p w14:paraId="7CA527E8" w14:textId="113160FB" w:rsidR="00603DB0" w:rsidRDefault="00603DB0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modification d’un bon de commande</w:t>
      </w:r>
    </w:p>
    <w:p w14:paraId="7846EC43" w14:textId="69E0831D" w:rsidR="00603DB0" w:rsidRDefault="00603DB0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recherche d’un ou plusieurs bon(s) de commande</w:t>
      </w:r>
    </w:p>
    <w:p w14:paraId="27229D15" w14:textId="5F94B1A4" w:rsidR="00FF5744" w:rsidRDefault="00603DB0" w:rsidP="00FF5744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Le listing de tous les bons de commande</w:t>
      </w:r>
      <w:r w:rsidR="00FF5744">
        <w:rPr>
          <w:lang w:val="fr-BE"/>
        </w:rPr>
        <w:br/>
      </w:r>
      <w:r w:rsidR="00FF5744">
        <w:rPr>
          <w:lang w:val="fr-BE"/>
        </w:rPr>
        <w:br/>
      </w:r>
    </w:p>
    <w:p w14:paraId="666FD23E" w14:textId="5DE14A2B" w:rsidR="00FF5744" w:rsidRDefault="00FF5744" w:rsidP="00FF5744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recherche d’information à propos d’un client</w:t>
      </w:r>
    </w:p>
    <w:p w14:paraId="26E73C39" w14:textId="142B0ECB" w:rsidR="00FF5744" w:rsidRPr="00FF5744" w:rsidRDefault="00FF5744" w:rsidP="00FF5744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 xml:space="preserve">La recherche d’information à propos </w:t>
      </w:r>
      <w:r w:rsidR="00A36F8A">
        <w:rPr>
          <w:lang w:val="fr-BE"/>
        </w:rPr>
        <w:t>d’un menu de pizza</w:t>
      </w:r>
    </w:p>
    <w:p w14:paraId="7B0A8731" w14:textId="0CFC2DCD" w:rsidR="0078733F" w:rsidRDefault="0078733F" w:rsidP="00FA283B">
      <w:pPr>
        <w:spacing w:after="200"/>
        <w:rPr>
          <w:lang w:val="fr-BE"/>
        </w:rPr>
      </w:pPr>
      <w:r w:rsidRPr="00502672">
        <w:rPr>
          <w:lang w:val="fr-BE"/>
        </w:rPr>
        <w:t xml:space="preserve">La </w:t>
      </w:r>
      <w:r w:rsidRPr="00CC0400">
        <w:rPr>
          <w:lang w:val="fr-BE"/>
        </w:rPr>
        <w:t xml:space="preserve">commande de pizza </w:t>
      </w:r>
      <w:r w:rsidRPr="00502672">
        <w:rPr>
          <w:lang w:val="fr-BE"/>
        </w:rPr>
        <w:t xml:space="preserve">permet de commander une pizza </w:t>
      </w:r>
      <w:r w:rsidR="00502672" w:rsidRPr="00502672">
        <w:rPr>
          <w:lang w:val="fr-BE"/>
        </w:rPr>
        <w:t>déjà</w:t>
      </w:r>
      <w:r w:rsidRPr="00502672">
        <w:rPr>
          <w:lang w:val="fr-BE"/>
        </w:rPr>
        <w:t xml:space="preserve"> existante dans la base de </w:t>
      </w:r>
      <w:r w:rsidR="00502672" w:rsidRPr="00502672">
        <w:rPr>
          <w:lang w:val="fr-BE"/>
        </w:rPr>
        <w:t>données</w:t>
      </w:r>
      <w:r w:rsidRPr="00502672">
        <w:rPr>
          <w:lang w:val="fr-BE"/>
        </w:rPr>
        <w:t xml:space="preserve"> via un formulaire.</w:t>
      </w:r>
    </w:p>
    <w:p w14:paraId="6F9C134E" w14:textId="1AD441BA" w:rsidR="00031717" w:rsidRDefault="00031717" w:rsidP="00FA283B">
      <w:pPr>
        <w:spacing w:after="200"/>
        <w:rPr>
          <w:lang w:val="fr-BE"/>
        </w:rPr>
      </w:pPr>
      <w:r>
        <w:rPr>
          <w:lang w:val="fr-BE"/>
        </w:rPr>
        <w:t>Il en va de même pour la modification où l’utilisateur peut choisir un client qui a déjà passé commande pour pouvoir modifier cette commande.</w:t>
      </w:r>
    </w:p>
    <w:p w14:paraId="2380DF9B" w14:textId="60CC1AF8" w:rsidR="007E48DA" w:rsidRDefault="007E48DA" w:rsidP="00FA283B">
      <w:pPr>
        <w:spacing w:after="200"/>
        <w:rPr>
          <w:lang w:val="fr-BE"/>
        </w:rPr>
      </w:pPr>
      <w:r>
        <w:rPr>
          <w:lang w:val="fr-BE"/>
        </w:rPr>
        <w:t>La recherche d’un ou plusieurs bon(s) de commande se fera en fonction de la date et de s’il l’on souhaite afficher les bons déjà payés ou non.</w:t>
      </w:r>
    </w:p>
    <w:p w14:paraId="587B5A6B" w14:textId="3CFC5ACE" w:rsidR="00A36F8A" w:rsidRDefault="00A36F8A" w:rsidP="00FA283B">
      <w:pPr>
        <w:spacing w:after="200"/>
        <w:rPr>
          <w:lang w:val="fr-BE"/>
        </w:rPr>
      </w:pPr>
      <w:r>
        <w:rPr>
          <w:lang w:val="fr-BE"/>
        </w:rPr>
        <w:t>La recherche d’un client ne demandera que de sélectionner le client à qui l’on souhaite afficher les informations.</w:t>
      </w:r>
    </w:p>
    <w:p w14:paraId="38347790" w14:textId="53D13FD8" w:rsidR="00A36F8A" w:rsidRPr="00502672" w:rsidRDefault="00A36F8A" w:rsidP="00FA283B">
      <w:pPr>
        <w:spacing w:after="200"/>
        <w:rPr>
          <w:lang w:val="fr-BE"/>
        </w:rPr>
      </w:pPr>
      <w:r>
        <w:rPr>
          <w:lang w:val="fr-BE"/>
        </w:rPr>
        <w:t>La recherche du menu d’une pizza permettra d’obtenir divers informations à propos d’une pizza (son prix / ses composants / …) en fonction de trois critères d’entrées : Le prix, les composants que contient cette pizza et sa taille.</w:t>
      </w:r>
    </w:p>
    <w:p w14:paraId="5DF158A9" w14:textId="77777777" w:rsidR="0078733F" w:rsidRPr="00502672" w:rsidRDefault="0078733F" w:rsidP="0078733F">
      <w:pPr>
        <w:spacing w:after="200"/>
        <w:rPr>
          <w:lang w:val="fr-BE"/>
        </w:rPr>
      </w:pPr>
    </w:p>
    <w:p w14:paraId="0EE340F6" w14:textId="77777777" w:rsidR="00C97628" w:rsidRPr="00502672" w:rsidRDefault="00C97628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3F3FD09E" w14:textId="77777777" w:rsidR="004F0609" w:rsidRPr="00502672" w:rsidRDefault="00C97628" w:rsidP="00A62C3D">
      <w:pPr>
        <w:pStyle w:val="Titre1"/>
        <w:rPr>
          <w:lang w:val="fr-BE"/>
        </w:rPr>
      </w:pPr>
      <w:bookmarkStart w:id="3" w:name="_Toc17645732"/>
      <w:r w:rsidRPr="00502672">
        <w:rPr>
          <w:lang w:val="fr-BE"/>
        </w:rPr>
        <w:lastRenderedPageBreak/>
        <w:t xml:space="preserve">Schéma </w:t>
      </w:r>
      <w:r w:rsidR="00502672" w:rsidRPr="00502672">
        <w:rPr>
          <w:lang w:val="fr-BE"/>
        </w:rPr>
        <w:t>conceptuel</w:t>
      </w:r>
      <w:r w:rsidRPr="00502672">
        <w:rPr>
          <w:lang w:val="fr-BE"/>
        </w:rPr>
        <w:t xml:space="preserve"> (entités-associations) de la base de données</w:t>
      </w:r>
      <w:bookmarkEnd w:id="3"/>
    </w:p>
    <w:p w14:paraId="0E332088" w14:textId="77777777" w:rsidR="004F0609" w:rsidRPr="00502672" w:rsidRDefault="004F0609">
      <w:pPr>
        <w:spacing w:after="200"/>
        <w:rPr>
          <w:lang w:val="fr-BE"/>
        </w:rPr>
      </w:pPr>
    </w:p>
    <w:p w14:paraId="5A73C0CB" w14:textId="5A5ECA9D" w:rsidR="004F0609" w:rsidRPr="00502672" w:rsidRDefault="00F124A1">
      <w:pPr>
        <w:spacing w:after="200"/>
        <w:rPr>
          <w:lang w:val="fr-BE"/>
        </w:rPr>
      </w:pPr>
      <w:r>
        <w:rPr>
          <w:noProof/>
          <w:lang w:val="fr-BE"/>
        </w:rPr>
        <w:pict w14:anchorId="20A6D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360.75pt">
            <v:imagedata r:id="rId9" o:title="BD"/>
          </v:shape>
        </w:pict>
      </w:r>
    </w:p>
    <w:p w14:paraId="25B81F36" w14:textId="77777777" w:rsidR="00C97628" w:rsidRPr="00502672" w:rsidRDefault="00C97628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239230F0" w14:textId="77777777" w:rsidR="00C97628" w:rsidRPr="00502672" w:rsidRDefault="00C97628" w:rsidP="00A62C3D">
      <w:pPr>
        <w:pStyle w:val="Titre1"/>
        <w:rPr>
          <w:lang w:val="fr-BE"/>
        </w:rPr>
      </w:pPr>
      <w:bookmarkStart w:id="4" w:name="_Toc17645733"/>
      <w:r w:rsidRPr="00502672">
        <w:rPr>
          <w:lang w:val="fr-BE"/>
        </w:rPr>
        <w:lastRenderedPageBreak/>
        <w:t>Schéma logique des tables</w:t>
      </w:r>
      <w:bookmarkEnd w:id="4"/>
    </w:p>
    <w:p w14:paraId="3A6C2441" w14:textId="77777777" w:rsidR="00E03640" w:rsidRPr="00502672" w:rsidRDefault="00E03640" w:rsidP="00E03640">
      <w:pPr>
        <w:pStyle w:val="Name"/>
        <w:rPr>
          <w:lang w:val="fr-BE"/>
        </w:rPr>
      </w:pPr>
    </w:p>
    <w:p w14:paraId="61B7ACE0" w14:textId="545903BA" w:rsidR="00D81225" w:rsidRDefault="00F124A1" w:rsidP="00E03640">
      <w:pPr>
        <w:spacing w:after="200"/>
        <w:jc w:val="center"/>
        <w:rPr>
          <w:ins w:id="5" w:author="Cha B" w:date="2019-04-08T20:47:00Z"/>
          <w:lang w:val="fr-BE"/>
        </w:rPr>
      </w:pPr>
      <w:r>
        <w:rPr>
          <w:noProof/>
          <w:lang w:val="fr-BE"/>
        </w:rPr>
        <w:pict w14:anchorId="2EE65E12">
          <v:shape id="_x0000_i1026" type="#_x0000_t75" style="width:496.5pt;height:396.75pt">
            <v:imagedata r:id="rId10" o:title="bd_logic"/>
          </v:shape>
        </w:pict>
      </w:r>
    </w:p>
    <w:p w14:paraId="5E6FF05B" w14:textId="23418871" w:rsidR="00C97628" w:rsidRPr="00502672" w:rsidRDefault="00C97628" w:rsidP="00E03640">
      <w:pPr>
        <w:spacing w:after="200"/>
        <w:jc w:val="center"/>
        <w:rPr>
          <w:b/>
          <w:lang w:val="fr-BE"/>
        </w:rPr>
      </w:pPr>
      <w:r w:rsidRPr="00502672">
        <w:rPr>
          <w:lang w:val="fr-BE"/>
        </w:rPr>
        <w:br w:type="page"/>
      </w:r>
    </w:p>
    <w:p w14:paraId="0764AAE1" w14:textId="77777777" w:rsidR="003541C6" w:rsidRPr="00502672" w:rsidRDefault="003541C6" w:rsidP="003541C6">
      <w:pPr>
        <w:pStyle w:val="Content"/>
        <w:rPr>
          <w:sz w:val="28"/>
          <w:lang w:val="fr-BE"/>
        </w:rPr>
      </w:pPr>
      <w:r w:rsidRPr="00502672">
        <w:rPr>
          <w:lang w:val="fr-BE"/>
        </w:rPr>
        <w:lastRenderedPageBreak/>
        <w:t>Documentation des tables</w:t>
      </w:r>
    </w:p>
    <w:p w14:paraId="3BFC28B8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composant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5170868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F06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D69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498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DF7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5CDDDDC3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197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1445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93E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C469" w14:textId="1DA8B043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694E2A" w:rsidRPr="00502672">
              <w:rPr>
                <w:lang w:val="fr-BE"/>
              </w:rPr>
              <w:t>incrément</w:t>
            </w:r>
          </w:p>
        </w:tc>
      </w:tr>
      <w:tr w:rsidR="003541C6" w:rsidRPr="00502672" w14:paraId="2C62D9F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782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42BD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2CF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030C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F124A1" w14:paraId="1CC4ED4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ED8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gout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96E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137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Enumération sur les gouts disponible</w:t>
            </w:r>
            <w:ins w:id="6" w:author="Cha B" w:date="2019-04-08T20:44:00Z">
              <w:r w:rsidR="003520C4">
                <w:rPr>
                  <w:lang w:val="fr-BE"/>
                </w:rPr>
                <w:t>s</w:t>
              </w:r>
            </w:ins>
            <w:r w:rsidRPr="00502672">
              <w:rPr>
                <w:lang w:val="fr-BE"/>
              </w:rPr>
              <w:t xml:space="preserve"> (salé / sucré / amer/ …)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5808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F124A1" w14:paraId="6307D01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2D8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D20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double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7BD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 à l’unité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B523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3DC7BE8E" w14:textId="77777777" w:rsidR="003541C6" w:rsidRPr="00502672" w:rsidRDefault="003541C6" w:rsidP="003541C6">
      <w:pPr>
        <w:rPr>
          <w:b/>
          <w:lang w:val="fr-BE"/>
        </w:rPr>
      </w:pPr>
      <w:r w:rsidRPr="00502672">
        <w:rPr>
          <w:lang w:val="fr-BE"/>
        </w:rPr>
        <w:t xml:space="preserve">Un composant </w:t>
      </w:r>
      <w:r w:rsidR="000E4DF6" w:rsidRPr="00502672">
        <w:rPr>
          <w:lang w:val="fr-BE"/>
        </w:rPr>
        <w:t>peut-être</w:t>
      </w:r>
      <w:r w:rsidRPr="00502672">
        <w:rPr>
          <w:lang w:val="fr-BE"/>
        </w:rPr>
        <w:t xml:space="preserve"> de 3 types : un ingrédient, une pâte ou une sauce.</w:t>
      </w:r>
      <w:ins w:id="7" w:author="Cha B" w:date="2019-04-08T20:45:00Z">
        <w:r w:rsidR="00D81225">
          <w:rPr>
            <w:lang w:val="fr-BE"/>
          </w:rPr>
          <w:t xml:space="preserve"> </w:t>
        </w:r>
      </w:ins>
    </w:p>
    <w:p w14:paraId="32E61525" w14:textId="77777777" w:rsidR="003541C6" w:rsidRPr="00502672" w:rsidRDefault="003541C6" w:rsidP="003541C6">
      <w:pPr>
        <w:rPr>
          <w:lang w:val="fr-BE"/>
        </w:rPr>
      </w:pPr>
    </w:p>
    <w:p w14:paraId="3FC5F1D3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taille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2C2F4C34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0D2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B742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3A6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BBB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871233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3B30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612D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D2C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6840" w14:textId="2FD946F4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F124A1" w14:paraId="4418629E" w14:textId="77777777" w:rsidTr="003541C6">
        <w:trPr>
          <w:trHeight w:val="24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9EC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92D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D5D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Taille de la pizza (petit/moyen/grand/…)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83BB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F124A1" w14:paraId="4C5DE46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1E6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B7B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double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F6E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 fixe sur la taille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A229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4910E1CB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</w:p>
    <w:p w14:paraId="27B30B6E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pizza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4B1258D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36E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21B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07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0AB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53EC31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BB1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62A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E0E8" w14:textId="3C8A0F31" w:rsidR="003541C6" w:rsidRPr="00502672" w:rsidRDefault="003541C6" w:rsidP="00FA283B">
            <w:pPr>
              <w:rPr>
                <w:lang w:val="fr-BE"/>
              </w:rPr>
            </w:pPr>
            <w:r w:rsidRPr="00502672">
              <w:rPr>
                <w:lang w:val="fr-BE"/>
              </w:rPr>
              <w:t xml:space="preserve">Identifiant </w:t>
            </w:r>
            <w:r w:rsidR="00FA283B">
              <w:rPr>
                <w:lang w:val="fr-BE"/>
              </w:rPr>
              <w:t>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E804" w14:textId="0AEAB3C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6B7F9BB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F07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FE6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112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E24E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926F3D" w14:paraId="30D6C671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52A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pâte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EFA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117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pâte 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BA2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  <w:tr w:rsidR="003541C6" w:rsidRPr="00926F3D" w14:paraId="0D3EFFF1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A68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taille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76B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4DB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taille 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A1DB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44ED6890" w14:textId="77777777" w:rsidR="003541C6" w:rsidRPr="00502672" w:rsidRDefault="003541C6" w:rsidP="003541C6">
      <w:pPr>
        <w:rPr>
          <w:b/>
          <w:lang w:val="fr-BE"/>
        </w:rPr>
      </w:pPr>
    </w:p>
    <w:p w14:paraId="62D13600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pizzeria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5"/>
        <w:gridCol w:w="1841"/>
        <w:gridCol w:w="3502"/>
        <w:gridCol w:w="2938"/>
      </w:tblGrid>
      <w:tr w:rsidR="003541C6" w:rsidRPr="00502672" w14:paraId="2185354D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881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08B7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21F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86CC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349AD3D2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81C0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4DC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EF5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pizzeria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54C4" w14:textId="11E8902E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7BFB571D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F96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B82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2C5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rue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220E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12C8CDFD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E02E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num_rue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2D3C" w14:textId="6FFA1477" w:rsidR="003541C6" w:rsidRPr="00502672" w:rsidRDefault="00165C27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commentRangeStart w:id="8"/>
            <w:commentRangeStart w:id="9"/>
            <w:proofErr w:type="spellEnd"/>
            <w:r w:rsidR="00D81225">
              <w:rPr>
                <w:rStyle w:val="Marquedecommentaire"/>
              </w:rPr>
              <w:commentReference w:id="10"/>
            </w:r>
            <w:commentRangeEnd w:id="8"/>
            <w:r w:rsidR="00ED1ABA">
              <w:rPr>
                <w:rStyle w:val="Marquedecommentaire"/>
              </w:rPr>
              <w:commentReference w:id="8"/>
            </w:r>
            <w:commentRangeEnd w:id="9"/>
            <w:r w:rsidR="00134AA0">
              <w:rPr>
                <w:rStyle w:val="Marquedecommentaire"/>
              </w:rPr>
              <w:commentReference w:id="9"/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F9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la rue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9506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27895024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2F5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DA91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F53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la boite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573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926F3D" w14:paraId="7DCE85C8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3E4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localite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3BC1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EA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localité de la pizzeria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D12D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76EF5312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</w:p>
    <w:p w14:paraId="5652DED6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</w:t>
      </w:r>
      <w:proofErr w:type="spellStart"/>
      <w:r w:rsidRPr="00502672">
        <w:rPr>
          <w:lang w:val="fr-BE"/>
        </w:rPr>
        <w:t>localite</w:t>
      </w:r>
      <w:proofErr w:type="spellEnd"/>
      <w:r w:rsidRPr="00502672">
        <w:rPr>
          <w:lang w:val="fr-B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1EE5AEEA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96F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C97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A3F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0A1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7FE3CE8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F93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5AEB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BC2B" w14:textId="287B95D0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localit</w:t>
            </w:r>
            <w:r w:rsidR="00FA283B">
              <w:rPr>
                <w:lang w:val="fr-BE"/>
              </w:rPr>
              <w:t>é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8C73" w14:textId="677A2D35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2BDCFC8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C89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code_postal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533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848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Code postal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3DC8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668BB644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6F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911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BFE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localité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818C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18DC49D0" w14:textId="77777777" w:rsidR="003541C6" w:rsidRPr="00502672" w:rsidRDefault="003541C6" w:rsidP="003541C6">
      <w:pPr>
        <w:spacing w:after="200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br w:type="page"/>
      </w:r>
    </w:p>
    <w:p w14:paraId="560874BF" w14:textId="77777777" w:rsidR="003541C6" w:rsidRPr="00502672" w:rsidRDefault="003541C6" w:rsidP="003541C6">
      <w:pPr>
        <w:rPr>
          <w:b/>
          <w:lang w:val="fr-BE"/>
        </w:rPr>
      </w:pPr>
      <w:r w:rsidRPr="00502672">
        <w:rPr>
          <w:lang w:val="fr-BE"/>
        </w:rPr>
        <w:lastRenderedPageBreak/>
        <w:t>Table « commande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531"/>
        <w:gridCol w:w="3590"/>
        <w:gridCol w:w="3019"/>
      </w:tblGrid>
      <w:tr w:rsidR="003541C6" w:rsidRPr="00502672" w14:paraId="467B1245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A87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B857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DD0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9C38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33979BFC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B9B4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2A07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F6E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commande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DEA1" w14:textId="24703EC1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6065EA32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CFB0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nom_reservation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752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D17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réservation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33E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F124A1" w14:paraId="4F447ECE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677E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date_commande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12C1" w14:textId="77777777" w:rsidR="003541C6" w:rsidRPr="00502672" w:rsidRDefault="000E4DF6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68F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Date où la commande a été enregistrée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2A32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65A464E4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78FC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date_livraison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0E59" w14:textId="77777777" w:rsidR="003541C6" w:rsidRPr="00502672" w:rsidRDefault="000E4DF6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4C0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Date où la commande doit être livrée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0D91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7E049CE8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6A4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EB6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9E8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 de la livraison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0E7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7D382938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5A8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num_rue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DCC3" w14:textId="06A29975" w:rsidR="003541C6" w:rsidRPr="00502672" w:rsidRDefault="004A45FB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commentRangeStart w:id="11"/>
            <w:proofErr w:type="spellEnd"/>
            <w:r w:rsidR="001A624E">
              <w:rPr>
                <w:rStyle w:val="Marquedecommentaire"/>
              </w:rPr>
              <w:commentReference w:id="12"/>
            </w:r>
            <w:commentRangeEnd w:id="11"/>
            <w:r w:rsidR="00ED1ABA">
              <w:rPr>
                <w:rStyle w:val="Marquedecommentaire"/>
              </w:rPr>
              <w:commentReference w:id="11"/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F80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la rue de la livraison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566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03253F7E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42F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5CFC" w14:textId="1EBF2E19" w:rsidR="003541C6" w:rsidRPr="00502672" w:rsidRDefault="00163049" w:rsidP="00163049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215D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 de la livraison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C35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F124A1" w14:paraId="4E9F6382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6D4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est_livré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53C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boolean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EA1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Indique si la commande a été livrée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4F8C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F124A1" w14:paraId="646DCDE8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4E2A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est_payé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763B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boolean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682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Indique si la commande a été payée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59D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926F3D" w14:paraId="1B47EE4A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2E1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pizzeria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4A3A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93A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représentant la pizzeria à qui le bon est destiné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1575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  <w:tr w:rsidR="003541C6" w:rsidRPr="00926F3D" w14:paraId="270C3CC4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5CFB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localite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E9B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035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localité indiquée sur le bon de commande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0ADA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  <w:tr w:rsidR="003541C6" w:rsidRPr="00502672" w14:paraId="4BDD5693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F08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personne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AC1B" w14:textId="77777777" w:rsidR="003541C6" w:rsidRPr="00502672" w:rsidRDefault="003541C6">
            <w:pPr>
              <w:rPr>
                <w:lang w:val="fr-BE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4B78" w14:textId="36E1CB43" w:rsidR="003541C6" w:rsidRPr="00502672" w:rsidRDefault="003541C6" w:rsidP="00FA283B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optionnel</w:t>
            </w:r>
            <w:r w:rsidR="00FA283B">
              <w:rPr>
                <w:lang w:val="fr-BE"/>
              </w:rPr>
              <w:t>le</w:t>
            </w:r>
            <w:r w:rsidRPr="00502672">
              <w:rPr>
                <w:lang w:val="fr-BE"/>
              </w:rPr>
              <w:t xml:space="preserve"> qui pointe vers la personne qui a commandé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542" w14:textId="3851A2AA" w:rsidR="003541C6" w:rsidRPr="00502672" w:rsidRDefault="00D63A02" w:rsidP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  <w:r w:rsidRPr="00502672">
              <w:rPr>
                <w:lang w:val="fr-BE"/>
              </w:rPr>
              <w:t xml:space="preserve"> </w:t>
            </w:r>
            <w:r>
              <w:rPr>
                <w:lang w:val="fr-BE"/>
              </w:rPr>
              <w:t>et o</w:t>
            </w:r>
            <w:r w:rsidR="003541C6" w:rsidRPr="00502672">
              <w:rPr>
                <w:lang w:val="fr-BE"/>
              </w:rPr>
              <w:t>ptionnel</w:t>
            </w:r>
            <w:r w:rsidR="00FA283B">
              <w:rPr>
                <w:lang w:val="fr-BE"/>
              </w:rPr>
              <w:t>le</w:t>
            </w:r>
          </w:p>
        </w:tc>
      </w:tr>
    </w:tbl>
    <w:p w14:paraId="054F17D4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« </w:t>
      </w:r>
      <w:proofErr w:type="spellStart"/>
      <w:proofErr w:type="gramStart"/>
      <w:r w:rsidRPr="00502672">
        <w:rPr>
          <w:sz w:val="24"/>
          <w:szCs w:val="24"/>
          <w:lang w:val="fr-BE"/>
        </w:rPr>
        <w:t>nom_reservation</w:t>
      </w:r>
      <w:proofErr w:type="spellEnd"/>
      <w:proofErr w:type="gramEnd"/>
      <w:r w:rsidRPr="00502672">
        <w:rPr>
          <w:sz w:val="24"/>
          <w:szCs w:val="24"/>
          <w:lang w:val="fr-BE"/>
        </w:rPr>
        <w:t> » est rempli si c’est une personne non inscrite qui commande (En tant qu’invité donc).</w:t>
      </w:r>
    </w:p>
    <w:p w14:paraId="4651CC00" w14:textId="58A00262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Si l’adresse est à « </w:t>
      </w:r>
      <w:proofErr w:type="spellStart"/>
      <w:r w:rsidRPr="00502672">
        <w:rPr>
          <w:sz w:val="24"/>
          <w:szCs w:val="24"/>
          <w:lang w:val="fr-BE"/>
        </w:rPr>
        <w:t>null</w:t>
      </w:r>
      <w:proofErr w:type="spellEnd"/>
      <w:r w:rsidRPr="00502672">
        <w:rPr>
          <w:sz w:val="24"/>
          <w:szCs w:val="24"/>
          <w:lang w:val="fr-BE"/>
        </w:rPr>
        <w:t xml:space="preserve"> » on sait que la commande n’est pas à </w:t>
      </w:r>
      <w:r w:rsidR="00163049">
        <w:rPr>
          <w:sz w:val="24"/>
          <w:szCs w:val="24"/>
          <w:lang w:val="fr-BE"/>
        </w:rPr>
        <w:t>e</w:t>
      </w:r>
      <w:commentRangeStart w:id="13"/>
      <w:commentRangeStart w:id="14"/>
      <w:r w:rsidRPr="00502672">
        <w:rPr>
          <w:sz w:val="24"/>
          <w:szCs w:val="24"/>
          <w:lang w:val="fr-BE"/>
        </w:rPr>
        <w:t>mporter</w:t>
      </w:r>
      <w:commentRangeEnd w:id="13"/>
      <w:r w:rsidR="001A624E">
        <w:rPr>
          <w:rStyle w:val="Marquedecommentaire"/>
          <w:b w:val="0"/>
        </w:rPr>
        <w:commentReference w:id="13"/>
      </w:r>
      <w:commentRangeEnd w:id="14"/>
      <w:r w:rsidR="00ED1ABA">
        <w:rPr>
          <w:rStyle w:val="Marquedecommentaire"/>
          <w:b w:val="0"/>
        </w:rPr>
        <w:commentReference w:id="14"/>
      </w:r>
      <w:r w:rsidRPr="00502672">
        <w:rPr>
          <w:sz w:val="24"/>
          <w:szCs w:val="24"/>
          <w:lang w:val="fr-BE"/>
        </w:rPr>
        <w:t>.</w:t>
      </w:r>
    </w:p>
    <w:p w14:paraId="4B0BE761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Les dates contiennent la date et l’heure.</w:t>
      </w:r>
    </w:p>
    <w:p w14:paraId="22B843BD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</w:p>
    <w:p w14:paraId="120B78CA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personne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767752E1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89A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260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001B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DC6E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96D2A07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89BB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BED9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649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0C4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proofErr w:type="spellStart"/>
            <w:r w:rsidRPr="00502672">
              <w:rPr>
                <w:lang w:val="fr-BE"/>
              </w:rPr>
              <w:t>increment</w:t>
            </w:r>
            <w:proofErr w:type="spellEnd"/>
          </w:p>
        </w:tc>
      </w:tr>
      <w:tr w:rsidR="003541C6" w:rsidRPr="00502672" w14:paraId="69AED697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42C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DBC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355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DCE2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2475EEE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4ED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prenom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B00D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EA6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Prénom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E2EA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51A13A50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9065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num_gsm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5E4A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106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GSM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13B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F124A1" w14:paraId="79B8640A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E42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date_naissance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9FBE" w14:textId="77777777" w:rsidR="003541C6" w:rsidRPr="00502672" w:rsidRDefault="000E4DF6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E62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Date de naissance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8357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F124A1" w14:paraId="266933B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BFC1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est_homme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2D25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boolean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E31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Indique si la personne est un homme ou non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0255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2CF20691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La table « personne » est une table « mère » d’héritage</w:t>
      </w:r>
    </w:p>
    <w:p w14:paraId="5BF2B1A8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 xml:space="preserve"> </w:t>
      </w:r>
    </w:p>
    <w:p w14:paraId="089650BA" w14:textId="77777777" w:rsidR="003541C6" w:rsidRPr="00502672" w:rsidRDefault="003541C6" w:rsidP="003541C6">
      <w:pPr>
        <w:spacing w:after="200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br w:type="page"/>
      </w:r>
    </w:p>
    <w:p w14:paraId="09A3A91E" w14:textId="77777777" w:rsidR="003541C6" w:rsidRPr="00502672" w:rsidRDefault="003541C6" w:rsidP="003541C6">
      <w:pPr>
        <w:rPr>
          <w:b/>
          <w:lang w:val="fr-BE"/>
        </w:rPr>
      </w:pPr>
      <w:r w:rsidRPr="00502672">
        <w:rPr>
          <w:lang w:val="fr-BE"/>
        </w:rPr>
        <w:lastRenderedPageBreak/>
        <w:t>Table « titulaire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3C1CC268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AA8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EE70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2B42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647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9F97868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EAD2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485D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FBF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titulaire (le même que celui de la table personne)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06F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</w:t>
            </w:r>
          </w:p>
        </w:tc>
      </w:tr>
      <w:tr w:rsidR="003541C6" w:rsidRPr="00F124A1" w14:paraId="190A96E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2FB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0B3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373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 du domicile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362F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F124A1" w14:paraId="2BEEC7A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9A26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num_rue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8969" w14:textId="469F1E38" w:rsidR="003541C6" w:rsidRPr="00502672" w:rsidRDefault="00456F7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commentRangeStart w:id="15"/>
            <w:proofErr w:type="spellEnd"/>
            <w:r w:rsidR="001A624E">
              <w:rPr>
                <w:rStyle w:val="Marquedecommentaire"/>
              </w:rPr>
              <w:commentReference w:id="16"/>
            </w:r>
            <w:commentRangeEnd w:id="15"/>
            <w:r w:rsidR="00ED1ABA">
              <w:rPr>
                <w:rStyle w:val="Marquedecommentaire"/>
              </w:rPr>
              <w:commentReference w:id="15"/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404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du domicile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F541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09C83F1F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5A6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5AF0" w14:textId="19D62C3D" w:rsidR="003541C6" w:rsidRPr="00502672" w:rsidRDefault="00163049" w:rsidP="00163049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9F81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 du domicile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DB1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0331342F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4C3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num_telephone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F6E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FD3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téléphone fixe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FAE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F124A1" w14:paraId="336C4CDB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8E6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point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8FA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190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Point(s) actuel(s)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22E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926F3D" w14:paraId="532AAF2F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47D9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localite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24F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654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représentant la localité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31CF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278F87E0" w14:textId="77777777" w:rsidR="003541C6" w:rsidRPr="00502672" w:rsidRDefault="003541C6" w:rsidP="003541C6">
      <w:pPr>
        <w:pStyle w:val="Content"/>
        <w:rPr>
          <w:b w:val="0"/>
          <w:lang w:val="fr-BE"/>
        </w:rPr>
      </w:pPr>
      <w:r w:rsidRPr="00502672">
        <w:rPr>
          <w:lang w:val="fr-BE"/>
        </w:rPr>
        <w:t>L’id du titulaire est l’id de son parent (personne).</w:t>
      </w:r>
    </w:p>
    <w:p w14:paraId="485C6222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</w:p>
    <w:p w14:paraId="1B2D9050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</w:t>
      </w:r>
      <w:proofErr w:type="spellStart"/>
      <w:r w:rsidRPr="00502672">
        <w:rPr>
          <w:lang w:val="fr-BE"/>
        </w:rPr>
        <w:t>membre_famille</w:t>
      </w:r>
      <w:proofErr w:type="spellEnd"/>
      <w:r w:rsidRPr="00502672">
        <w:rPr>
          <w:lang w:val="fr-BE"/>
        </w:rPr>
        <w:t> »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3543"/>
        <w:gridCol w:w="3127"/>
      </w:tblGrid>
      <w:tr w:rsidR="003541C6" w:rsidRPr="00502672" w14:paraId="41C11A39" w14:textId="77777777" w:rsidTr="003541C6">
        <w:trPr>
          <w:trHeight w:val="4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1E5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8C56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7BB7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BEF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4A524BA" w14:textId="77777777" w:rsidTr="003541C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DCFE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BF69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EF6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membre de la famille (qui est le même que dans sa table parent « personne »)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BDC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</w:t>
            </w:r>
          </w:p>
        </w:tc>
      </w:tr>
      <w:tr w:rsidR="003541C6" w:rsidRPr="00926F3D" w14:paraId="41FFE7EC" w14:textId="77777777" w:rsidTr="003541C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DE9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titulaire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493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124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représentant le titulaire du membre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0515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117114CA" w14:textId="77777777" w:rsidR="003541C6" w:rsidRPr="00502672" w:rsidRDefault="003541C6" w:rsidP="003541C6">
      <w:pPr>
        <w:pStyle w:val="Content"/>
        <w:rPr>
          <w:b w:val="0"/>
          <w:lang w:val="fr-BE"/>
        </w:rPr>
      </w:pPr>
      <w:r w:rsidRPr="00502672">
        <w:rPr>
          <w:lang w:val="fr-BE"/>
        </w:rPr>
        <w:t xml:space="preserve">L’id du </w:t>
      </w:r>
      <w:proofErr w:type="spellStart"/>
      <w:r w:rsidRPr="00502672">
        <w:rPr>
          <w:lang w:val="fr-BE"/>
        </w:rPr>
        <w:t>membreFamille</w:t>
      </w:r>
      <w:proofErr w:type="spellEnd"/>
      <w:r w:rsidRPr="00502672">
        <w:rPr>
          <w:lang w:val="fr-BE"/>
        </w:rPr>
        <w:t xml:space="preserve"> est l’id de son parent (personne).</w:t>
      </w:r>
    </w:p>
    <w:p w14:paraId="3A374ADF" w14:textId="77777777" w:rsidR="00C97628" w:rsidRPr="00502672" w:rsidRDefault="00C97628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76401D68" w14:textId="77777777" w:rsidR="00C97628" w:rsidRPr="00502672" w:rsidRDefault="00C97628" w:rsidP="00A62C3D">
      <w:pPr>
        <w:pStyle w:val="Titre1"/>
        <w:rPr>
          <w:lang w:val="fr-BE"/>
        </w:rPr>
      </w:pPr>
      <w:bookmarkStart w:id="17" w:name="_Toc17645734"/>
      <w:r w:rsidRPr="00502672">
        <w:rPr>
          <w:lang w:val="fr-BE"/>
        </w:rPr>
        <w:lastRenderedPageBreak/>
        <w:t>Fonctionnalités du programme</w:t>
      </w:r>
      <w:bookmarkEnd w:id="17"/>
    </w:p>
    <w:p w14:paraId="14B51B2A" w14:textId="77777777" w:rsidR="00AE3202" w:rsidRPr="00502672" w:rsidRDefault="00AE3202" w:rsidP="00AE3202">
      <w:pPr>
        <w:rPr>
          <w:lang w:val="fr-BE"/>
        </w:rPr>
      </w:pPr>
      <w:r w:rsidRPr="00502672">
        <w:rPr>
          <w:lang w:val="fr-BE"/>
        </w:rPr>
        <w:t>Le programme contiendra les options suivantes :</w:t>
      </w:r>
    </w:p>
    <w:p w14:paraId="02DFE1D2" w14:textId="77777777" w:rsidR="00AE3202" w:rsidRPr="00502672" w:rsidRDefault="00AE3202" w:rsidP="00AE3202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commentRangeStart w:id="18"/>
      <w:commentRangeStart w:id="19"/>
      <w:r w:rsidRPr="00502672">
        <w:rPr>
          <w:lang w:val="fr-BE"/>
        </w:rPr>
        <w:t>Insertion </w:t>
      </w:r>
      <w:commentRangeEnd w:id="18"/>
      <w:r w:rsidR="001A624E">
        <w:rPr>
          <w:rStyle w:val="Marquedecommentaire"/>
        </w:rPr>
        <w:commentReference w:id="18"/>
      </w:r>
      <w:commentRangeEnd w:id="19"/>
      <w:r w:rsidR="00ED1ABA">
        <w:rPr>
          <w:rStyle w:val="Marquedecommentaire"/>
        </w:rPr>
        <w:commentReference w:id="19"/>
      </w:r>
      <w:r w:rsidRPr="00502672">
        <w:rPr>
          <w:lang w:val="fr-BE"/>
        </w:rPr>
        <w:t>:</w:t>
      </w:r>
    </w:p>
    <w:p w14:paraId="131F2D9F" w14:textId="77777777" w:rsidR="00E17849" w:rsidRPr="00502672" w:rsidRDefault="00E17849" w:rsidP="00AE3202">
      <w:pPr>
        <w:pStyle w:val="Paragraphedeliste"/>
        <w:numPr>
          <w:ilvl w:val="1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 xml:space="preserve">Insertion d’un bon de commande </w:t>
      </w:r>
    </w:p>
    <w:p w14:paraId="7CED6347" w14:textId="77777777" w:rsidR="00AE3202" w:rsidRPr="00502672" w:rsidRDefault="00AE3202" w:rsidP="00AE3202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commentRangeStart w:id="20"/>
      <w:commentRangeStart w:id="21"/>
      <w:r w:rsidRPr="00502672">
        <w:rPr>
          <w:lang w:val="fr-BE"/>
        </w:rPr>
        <w:t>Modification </w:t>
      </w:r>
      <w:commentRangeEnd w:id="20"/>
      <w:r w:rsidR="001A624E">
        <w:rPr>
          <w:rStyle w:val="Marquedecommentaire"/>
        </w:rPr>
        <w:commentReference w:id="20"/>
      </w:r>
      <w:commentRangeEnd w:id="21"/>
      <w:r w:rsidR="00ED1ABA">
        <w:rPr>
          <w:rStyle w:val="Marquedecommentaire"/>
        </w:rPr>
        <w:commentReference w:id="21"/>
      </w:r>
      <w:r w:rsidRPr="00502672">
        <w:rPr>
          <w:lang w:val="fr-BE"/>
        </w:rPr>
        <w:t xml:space="preserve">: </w:t>
      </w:r>
    </w:p>
    <w:p w14:paraId="524A9519" w14:textId="4BAC4510" w:rsidR="00730E4D" w:rsidRPr="00502672" w:rsidRDefault="006B7574" w:rsidP="008324B4">
      <w:pPr>
        <w:pStyle w:val="Paragraphedeliste"/>
        <w:numPr>
          <w:ilvl w:val="1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>Pour la modification</w:t>
      </w:r>
      <w:r w:rsidR="008324B4">
        <w:rPr>
          <w:lang w:val="fr-BE"/>
        </w:rPr>
        <w:t>, nous utiliserons en entrée l’id et/ou nom et/ou date et/ou livré</w:t>
      </w:r>
    </w:p>
    <w:p w14:paraId="1246BE58" w14:textId="77777777" w:rsidR="00AE3202" w:rsidRPr="00502672" w:rsidRDefault="00AE3202" w:rsidP="00AE3202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commentRangeStart w:id="22"/>
      <w:commentRangeStart w:id="23"/>
      <w:r w:rsidRPr="00502672">
        <w:rPr>
          <w:lang w:val="fr-BE"/>
        </w:rPr>
        <w:t>Suppression </w:t>
      </w:r>
      <w:commentRangeEnd w:id="22"/>
      <w:r w:rsidR="001A624E">
        <w:rPr>
          <w:rStyle w:val="Marquedecommentaire"/>
        </w:rPr>
        <w:commentReference w:id="22"/>
      </w:r>
      <w:commentRangeEnd w:id="23"/>
      <w:r w:rsidR="00ED1ABA">
        <w:rPr>
          <w:rStyle w:val="Marquedecommentaire"/>
        </w:rPr>
        <w:commentReference w:id="23"/>
      </w:r>
      <w:r w:rsidRPr="00502672">
        <w:rPr>
          <w:lang w:val="fr-BE"/>
        </w:rPr>
        <w:t>:</w:t>
      </w:r>
    </w:p>
    <w:p w14:paraId="02E9B92D" w14:textId="00B89306" w:rsidR="006B7574" w:rsidRPr="008324B4" w:rsidRDefault="006B7574" w:rsidP="008324B4">
      <w:pPr>
        <w:pStyle w:val="Paragraphedeliste"/>
        <w:numPr>
          <w:ilvl w:val="1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 xml:space="preserve">Pour la suppression, nous utiliserons en </w:t>
      </w:r>
      <w:r w:rsidR="008324B4">
        <w:rPr>
          <w:lang w:val="fr-BE"/>
        </w:rPr>
        <w:t>entrée l’id et/ou nom et/ou date et/ou livré</w:t>
      </w:r>
    </w:p>
    <w:p w14:paraId="1BB7F73F" w14:textId="67E31DA7" w:rsidR="00C97628" w:rsidRPr="00D011DA" w:rsidRDefault="00AE3202" w:rsidP="00D011DA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>Listing.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26"/>
      </w:tblGrid>
      <w:tr w:rsidR="00357FD0" w:rsidRPr="00502672" w14:paraId="4CFB9361" w14:textId="77777777" w:rsidTr="00357FD0">
        <w:tc>
          <w:tcPr>
            <w:tcW w:w="9926" w:type="dxa"/>
          </w:tcPr>
          <w:p w14:paraId="7B94F9E2" w14:textId="77777777" w:rsidR="00357FD0" w:rsidRPr="00502672" w:rsidRDefault="00357FD0" w:rsidP="00357FD0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t xml:space="preserve">Titre de la recherche </w:t>
            </w:r>
            <w:r w:rsidR="00502672" w:rsidRPr="00502672">
              <w:rPr>
                <w:b/>
                <w:lang w:val="fr-BE"/>
              </w:rPr>
              <w:t>: présenter</w:t>
            </w:r>
            <w:r w:rsidRPr="00502672">
              <w:rPr>
                <w:b/>
                <w:lang w:val="fr-BE"/>
              </w:rPr>
              <w:t xml:space="preserve"> un menu </w:t>
            </w:r>
            <w:r w:rsidR="00502672" w:rsidRPr="00502672">
              <w:rPr>
                <w:b/>
                <w:lang w:val="fr-BE"/>
              </w:rPr>
              <w:t>des pizzas</w:t>
            </w:r>
          </w:p>
          <w:p w14:paraId="1D4356AE" w14:textId="5B1B3312" w:rsidR="00357FD0" w:rsidRPr="00502672" w:rsidRDefault="00357FD0" w:rsidP="00357FD0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t xml:space="preserve">Objectif de la recherche : afficher un menu composé de pizzas ainsi que leurs </w:t>
            </w:r>
            <w:r w:rsidR="00BE26AB" w:rsidRPr="00502672">
              <w:rPr>
                <w:b/>
                <w:lang w:val="fr-BE"/>
              </w:rPr>
              <w:t>ingrédients</w:t>
            </w:r>
            <w:r w:rsidR="00BE26AB">
              <w:rPr>
                <w:b/>
                <w:lang w:val="fr-BE"/>
              </w:rPr>
              <w:t>,</w:t>
            </w:r>
            <w:r w:rsidR="00FA283B" w:rsidRPr="00FA283B">
              <w:rPr>
                <w:b/>
                <w:lang w:val="fr-BE"/>
              </w:rPr>
              <w:t xml:space="preserve"> à partir d'un prix minimum et/ou d'un composant et/ou d'une taille</w:t>
            </w:r>
          </w:p>
          <w:p w14:paraId="3B610330" w14:textId="77777777" w:rsidR="00357FD0" w:rsidRPr="00502672" w:rsidRDefault="00357FD0" w:rsidP="00357FD0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Jointure entre les tables suivantes :</w:t>
            </w:r>
          </w:p>
          <w:p w14:paraId="13C42833" w14:textId="77777777" w:rsidR="00357FD0" w:rsidRPr="00502672" w:rsidRDefault="00357FD0" w:rsidP="00357FD0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8825D7" w:rsidRPr="00502672">
              <w:rPr>
                <w:lang w:val="fr-BE"/>
              </w:rPr>
              <w:t>1 :</w:t>
            </w:r>
            <w:r w:rsidRPr="00502672">
              <w:rPr>
                <w:lang w:val="fr-BE"/>
              </w:rPr>
              <w:t xml:space="preserve"> </w:t>
            </w:r>
            <w:r w:rsidR="00E3318F" w:rsidRPr="00502672">
              <w:rPr>
                <w:lang w:val="fr-BE"/>
              </w:rPr>
              <w:t>C</w:t>
            </w:r>
            <w:r w:rsidR="00D639AE" w:rsidRPr="00502672">
              <w:rPr>
                <w:lang w:val="fr-BE"/>
              </w:rPr>
              <w:t>omposant</w:t>
            </w:r>
          </w:p>
          <w:p w14:paraId="6746E53F" w14:textId="77777777" w:rsidR="00357FD0" w:rsidRPr="00502672" w:rsidRDefault="00357FD0" w:rsidP="00357FD0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8825D7" w:rsidRPr="00502672">
              <w:rPr>
                <w:lang w:val="fr-BE"/>
              </w:rPr>
              <w:t>2 :</w:t>
            </w:r>
            <w:r w:rsidRPr="00502672">
              <w:rPr>
                <w:lang w:val="fr-BE"/>
              </w:rPr>
              <w:t xml:space="preserve"> </w:t>
            </w:r>
            <w:r w:rsidR="00E3318F" w:rsidRPr="00502672">
              <w:rPr>
                <w:lang w:val="fr-BE"/>
              </w:rPr>
              <w:t>P</w:t>
            </w:r>
            <w:r w:rsidR="00D639AE" w:rsidRPr="00502672">
              <w:rPr>
                <w:lang w:val="fr-BE"/>
              </w:rPr>
              <w:t>izza</w:t>
            </w:r>
          </w:p>
          <w:p w14:paraId="25D58EFC" w14:textId="77777777" w:rsidR="00357FD0" w:rsidRPr="00502672" w:rsidRDefault="00357FD0" w:rsidP="00357FD0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8825D7" w:rsidRPr="00502672">
              <w:rPr>
                <w:lang w:val="fr-BE"/>
              </w:rPr>
              <w:t>3 :</w:t>
            </w:r>
            <w:r w:rsidR="00E3318F" w:rsidRPr="00502672">
              <w:rPr>
                <w:lang w:val="fr-BE"/>
              </w:rPr>
              <w:t xml:space="preserve"> T</w:t>
            </w:r>
            <w:r w:rsidR="00D639AE" w:rsidRPr="00502672">
              <w:rPr>
                <w:lang w:val="fr-BE"/>
              </w:rPr>
              <w:t>aille</w:t>
            </w:r>
          </w:p>
          <w:p w14:paraId="0CDB1F02" w14:textId="77777777" w:rsidR="00357FD0" w:rsidRPr="00502672" w:rsidRDefault="00502672" w:rsidP="00357FD0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Entrées</w:t>
            </w:r>
            <w:r w:rsidR="00357FD0" w:rsidRPr="00502672">
              <w:rPr>
                <w:b/>
                <w:lang w:val="fr-BE"/>
              </w:rPr>
              <w:t xml:space="preserve"> 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850"/>
              <w:gridCol w:w="4850"/>
            </w:tblGrid>
            <w:tr w:rsidR="00357FD0" w:rsidRPr="00502672" w14:paraId="541E5D61" w14:textId="77777777" w:rsidTr="001A624E">
              <w:tc>
                <w:tcPr>
                  <w:tcW w:w="4850" w:type="dxa"/>
                </w:tcPr>
                <w:p w14:paraId="4D4151D0" w14:textId="77777777" w:rsidR="00357FD0" w:rsidRPr="00502672" w:rsidRDefault="00357FD0" w:rsidP="00E3318F">
                  <w:pP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Critère de recherche</w:t>
                  </w:r>
                </w:p>
              </w:tc>
              <w:tc>
                <w:tcPr>
                  <w:tcW w:w="4850" w:type="dxa"/>
                </w:tcPr>
                <w:p w14:paraId="5DEC7A58" w14:textId="77777777" w:rsidR="00357FD0" w:rsidRPr="00502672" w:rsidRDefault="00357FD0" w:rsidP="00E3318F">
                  <w:pP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Format</w:t>
                  </w:r>
                </w:p>
              </w:tc>
            </w:tr>
            <w:tr w:rsidR="00357FD0" w:rsidRPr="00502672" w14:paraId="575E52E6" w14:textId="77777777" w:rsidTr="001A624E">
              <w:tc>
                <w:tcPr>
                  <w:tcW w:w="4850" w:type="dxa"/>
                </w:tcPr>
                <w:p w14:paraId="2BF14328" w14:textId="77777777" w:rsidR="00357FD0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Prix</w:t>
                  </w:r>
                </w:p>
              </w:tc>
              <w:tc>
                <w:tcPr>
                  <w:tcW w:w="4850" w:type="dxa"/>
                </w:tcPr>
                <w:p w14:paraId="61AA251A" w14:textId="77777777" w:rsidR="00357FD0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</w:p>
              </w:tc>
            </w:tr>
            <w:tr w:rsidR="00541B22" w:rsidRPr="00502672" w14:paraId="4CA0F2B4" w14:textId="77777777" w:rsidTr="001A624E">
              <w:tc>
                <w:tcPr>
                  <w:tcW w:w="4850" w:type="dxa"/>
                </w:tcPr>
                <w:p w14:paraId="589F3671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Composant</w:t>
                  </w:r>
                </w:p>
              </w:tc>
              <w:tc>
                <w:tcPr>
                  <w:tcW w:w="4850" w:type="dxa"/>
                </w:tcPr>
                <w:p w14:paraId="6EF874AD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JComboBox</w:t>
                  </w:r>
                  <w:proofErr w:type="spellEnd"/>
                </w:p>
              </w:tc>
            </w:tr>
            <w:tr w:rsidR="00541B22" w:rsidRPr="00502672" w14:paraId="792DAA83" w14:textId="77777777" w:rsidTr="001A624E">
              <w:tc>
                <w:tcPr>
                  <w:tcW w:w="4850" w:type="dxa"/>
                </w:tcPr>
                <w:p w14:paraId="558BC5EC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Taille</w:t>
                  </w:r>
                </w:p>
              </w:tc>
              <w:tc>
                <w:tcPr>
                  <w:tcW w:w="4850" w:type="dxa"/>
                </w:tcPr>
                <w:p w14:paraId="6E34C31A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JComboBox</w:t>
                  </w:r>
                  <w:proofErr w:type="spellEnd"/>
                </w:p>
              </w:tc>
            </w:tr>
          </w:tbl>
          <w:p w14:paraId="67F35D59" w14:textId="77777777" w:rsidR="00357FD0" w:rsidRPr="00502672" w:rsidRDefault="00357FD0" w:rsidP="00357FD0">
            <w:pPr>
              <w:spacing w:after="200"/>
              <w:rPr>
                <w:b/>
                <w:lang w:val="fr-BE"/>
              </w:rPr>
            </w:pPr>
          </w:p>
          <w:p w14:paraId="7E50FF9D" w14:textId="77777777" w:rsidR="00357FD0" w:rsidRPr="00502672" w:rsidRDefault="00357FD0" w:rsidP="00357FD0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Sorties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233"/>
              <w:gridCol w:w="3233"/>
              <w:gridCol w:w="3234"/>
            </w:tblGrid>
            <w:tr w:rsidR="00357FD0" w:rsidRPr="00502672" w14:paraId="6A38C95A" w14:textId="77777777" w:rsidTr="00E3318F"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46B138A" w14:textId="77777777" w:rsidR="00357FD0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 w:rsidRPr="00502672">
                    <w:rPr>
                      <w:lang w:val="fr-BE"/>
                    </w:rPr>
                    <w:t>NomPizza</w:t>
                  </w:r>
                  <w:proofErr w:type="spellEnd"/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AD93F05" w14:textId="77777777" w:rsidR="00357FD0" w:rsidRPr="00502672" w:rsidRDefault="00357FD0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B536AE6" w14:textId="174960AD" w:rsidR="00357FD0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P</w:t>
                  </w:r>
                  <w:r w:rsidR="00D639AE" w:rsidRPr="00502672">
                    <w:rPr>
                      <w:lang w:val="fr-BE"/>
                    </w:rPr>
                    <w:t>izza</w:t>
                  </w:r>
                </w:p>
              </w:tc>
            </w:tr>
            <w:tr w:rsidR="00357FD0" w:rsidRPr="00502672" w14:paraId="54B5CBB5" w14:textId="77777777" w:rsidTr="00E3318F">
              <w:tc>
                <w:tcPr>
                  <w:tcW w:w="32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916CB2" w14:textId="77777777" w:rsidR="00357FD0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Composants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903AAD4" w14:textId="77777777" w:rsidR="00357FD0" w:rsidRPr="00502672" w:rsidRDefault="00357FD0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sz w:val="20"/>
                      <w:lang w:val="fr-BE"/>
                    </w:rPr>
                    <w:t>Provenant de la table</w:t>
                  </w: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CBD4968" w14:textId="1D60CBDE" w:rsidR="00357FD0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C</w:t>
                  </w:r>
                  <w:r w:rsidR="00D639AE" w:rsidRPr="00502672">
                    <w:rPr>
                      <w:lang w:val="fr-BE"/>
                    </w:rPr>
                    <w:t>omposant</w:t>
                  </w:r>
                </w:p>
              </w:tc>
            </w:tr>
            <w:tr w:rsidR="00357FD0" w:rsidRPr="00502672" w14:paraId="26A1A609" w14:textId="77777777" w:rsidTr="00E3318F">
              <w:tc>
                <w:tcPr>
                  <w:tcW w:w="323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D54D00B" w14:textId="77777777" w:rsidR="00357FD0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Tailles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E286A" w14:textId="77777777" w:rsidR="00357FD0" w:rsidRPr="00502672" w:rsidRDefault="00357FD0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F212BFF" w14:textId="6F165893" w:rsidR="00357FD0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T</w:t>
                  </w:r>
                  <w:r w:rsidR="00D639AE" w:rsidRPr="00502672">
                    <w:rPr>
                      <w:lang w:val="fr-BE"/>
                    </w:rPr>
                    <w:t>aille</w:t>
                  </w:r>
                </w:p>
              </w:tc>
            </w:tr>
            <w:tr w:rsidR="00D639AE" w:rsidRPr="00502672" w14:paraId="1104A6CF" w14:textId="77777777" w:rsidTr="00E3318F"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26B7D4A" w14:textId="77777777" w:rsidR="00D639AE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prix</w:t>
                  </w: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B24771" w14:textId="77777777" w:rsidR="00D639AE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 xml:space="preserve">Calculé </w:t>
                  </w:r>
                  <w:r w:rsidR="00502672" w:rsidRPr="00502672">
                    <w:rPr>
                      <w:lang w:val="fr-BE"/>
                    </w:rPr>
                    <w:t>à</w:t>
                  </w:r>
                  <w:r w:rsidRPr="00502672">
                    <w:rPr>
                      <w:lang w:val="fr-BE"/>
                    </w:rPr>
                    <w:t xml:space="preserve"> partir de</w:t>
                  </w: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26B7F70" w14:textId="3A8968CD" w:rsidR="00D639AE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P</w:t>
                  </w:r>
                  <w:r w:rsidR="00D639AE" w:rsidRPr="00502672">
                    <w:rPr>
                      <w:lang w:val="fr-BE"/>
                    </w:rPr>
                    <w:t>izza</w:t>
                  </w:r>
                </w:p>
              </w:tc>
            </w:tr>
            <w:tr w:rsidR="00D639AE" w:rsidRPr="00502672" w14:paraId="6F7CD57E" w14:textId="77777777" w:rsidTr="00D639AE"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8012BC" w14:textId="77777777" w:rsidR="00D639AE" w:rsidRPr="00502672" w:rsidRDefault="00D639AE" w:rsidP="00357FD0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5BB7B3" w14:textId="77777777" w:rsidR="00D639AE" w:rsidRPr="00502672" w:rsidRDefault="00D639AE" w:rsidP="00357FD0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A31C2E" w14:textId="77777777" w:rsidR="00D639AE" w:rsidRPr="00502672" w:rsidRDefault="00D639AE" w:rsidP="00357FD0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</w:tr>
          </w:tbl>
          <w:p w14:paraId="2317393D" w14:textId="77777777" w:rsidR="00357FD0" w:rsidRPr="00502672" w:rsidRDefault="00357FD0" w:rsidP="0059523C">
            <w:pPr>
              <w:pStyle w:val="Content"/>
              <w:rPr>
                <w:lang w:val="fr-BE"/>
              </w:rPr>
            </w:pPr>
          </w:p>
        </w:tc>
      </w:tr>
    </w:tbl>
    <w:p w14:paraId="6A51CF3F" w14:textId="77777777" w:rsidR="00D639AE" w:rsidRPr="00502672" w:rsidRDefault="00D639AE" w:rsidP="0059523C">
      <w:pPr>
        <w:pStyle w:val="Content"/>
        <w:rPr>
          <w:lang w:val="fr-BE"/>
        </w:rPr>
      </w:pPr>
    </w:p>
    <w:p w14:paraId="5F888A03" w14:textId="77777777" w:rsidR="00D639AE" w:rsidRPr="00502672" w:rsidRDefault="00D639AE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26"/>
      </w:tblGrid>
      <w:tr w:rsidR="00D639AE" w:rsidRPr="00502672" w14:paraId="3D12CA84" w14:textId="77777777" w:rsidTr="00D639AE">
        <w:tc>
          <w:tcPr>
            <w:tcW w:w="9926" w:type="dxa"/>
          </w:tcPr>
          <w:p w14:paraId="31B36BFC" w14:textId="77777777" w:rsidR="00D639AE" w:rsidRPr="00502672" w:rsidRDefault="00D639AE" w:rsidP="00D639AE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lastRenderedPageBreak/>
              <w:t>Titre de la recherche :  Affichage des bons de commande</w:t>
            </w:r>
          </w:p>
          <w:p w14:paraId="4B42617C" w14:textId="7009F9A3" w:rsidR="00D639AE" w:rsidRPr="00502672" w:rsidRDefault="00D639AE" w:rsidP="00D639AE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t>Objectif de la recherche : Afficher et sorti</w:t>
            </w:r>
            <w:r w:rsidR="00926F3D">
              <w:rPr>
                <w:b/>
                <w:lang w:val="fr-BE"/>
              </w:rPr>
              <w:t>r tous les bons de commande</w:t>
            </w:r>
            <w:r w:rsidR="00FA283B" w:rsidRPr="00FA283B">
              <w:rPr>
                <w:b/>
                <w:lang w:val="fr-BE"/>
              </w:rPr>
              <w:t>, établis entre deux dates données</w:t>
            </w:r>
          </w:p>
          <w:p w14:paraId="4CA2C210" w14:textId="77777777" w:rsidR="00D639AE" w:rsidRPr="00502672" w:rsidRDefault="00D639AE" w:rsidP="00D639AE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Jointure entre les tables suivantes :</w:t>
            </w:r>
          </w:p>
          <w:p w14:paraId="1AFBCEDC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1: </w:t>
            </w:r>
            <w:r w:rsidR="00E3318F" w:rsidRPr="00502672">
              <w:rPr>
                <w:lang w:val="fr-BE"/>
              </w:rPr>
              <w:t>C</w:t>
            </w:r>
            <w:r w:rsidRPr="00502672">
              <w:rPr>
                <w:lang w:val="fr-BE"/>
              </w:rPr>
              <w:t>ommande</w:t>
            </w:r>
          </w:p>
          <w:p w14:paraId="493B88BE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2: </w:t>
            </w:r>
            <w:r w:rsidR="00E3318F" w:rsidRPr="00502672">
              <w:rPr>
                <w:lang w:val="fr-BE"/>
              </w:rPr>
              <w:t>P</w:t>
            </w:r>
            <w:r w:rsidRPr="00502672">
              <w:rPr>
                <w:lang w:val="fr-BE"/>
              </w:rPr>
              <w:t>izza</w:t>
            </w:r>
          </w:p>
          <w:p w14:paraId="0BF9AB0E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 xml:space="preserve">Table 3: </w:t>
            </w:r>
            <w:r w:rsidR="00E3318F" w:rsidRPr="00502672">
              <w:rPr>
                <w:lang w:val="fr-BE"/>
              </w:rPr>
              <w:t>T</w:t>
            </w:r>
            <w:r w:rsidRPr="00502672">
              <w:rPr>
                <w:lang w:val="fr-BE"/>
              </w:rPr>
              <w:t>aille</w:t>
            </w:r>
          </w:p>
          <w:p w14:paraId="0423FD40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E3318F" w:rsidRPr="00502672">
              <w:rPr>
                <w:lang w:val="fr-BE"/>
              </w:rPr>
              <w:t>4: C</w:t>
            </w:r>
            <w:r w:rsidRPr="00502672">
              <w:rPr>
                <w:lang w:val="fr-BE"/>
              </w:rPr>
              <w:t>omposant</w:t>
            </w:r>
          </w:p>
          <w:p w14:paraId="73B72676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5: Localité</w:t>
            </w:r>
          </w:p>
          <w:p w14:paraId="544B6F22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6: Pizzeria</w:t>
            </w:r>
            <w:bookmarkStart w:id="24" w:name="_GoBack"/>
            <w:bookmarkEnd w:id="24"/>
          </w:p>
          <w:p w14:paraId="6CF34557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7: Personne</w:t>
            </w:r>
          </w:p>
          <w:p w14:paraId="4BB7FA37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8: Titulaire</w:t>
            </w:r>
          </w:p>
          <w:p w14:paraId="6C06E120" w14:textId="017A3864" w:rsidR="00D639AE" w:rsidRPr="00502672" w:rsidRDefault="00CF3D29" w:rsidP="00D639AE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Entrées</w:t>
            </w:r>
            <w:r w:rsidR="00D639AE" w:rsidRPr="00502672">
              <w:rPr>
                <w:b/>
                <w:lang w:val="fr-BE"/>
              </w:rPr>
              <w:t xml:space="preserve"> 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850"/>
              <w:gridCol w:w="4850"/>
            </w:tblGrid>
            <w:tr w:rsidR="00D639AE" w:rsidRPr="00FA283B" w14:paraId="6A8344EB" w14:textId="77777777" w:rsidTr="001A624E">
              <w:tc>
                <w:tcPr>
                  <w:tcW w:w="4850" w:type="dxa"/>
                </w:tcPr>
                <w:p w14:paraId="5EF77DF6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Critère de recherche</w:t>
                  </w:r>
                </w:p>
              </w:tc>
              <w:tc>
                <w:tcPr>
                  <w:tcW w:w="4850" w:type="dxa"/>
                </w:tcPr>
                <w:p w14:paraId="57A83197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Format</w:t>
                  </w:r>
                </w:p>
              </w:tc>
            </w:tr>
            <w:tr w:rsidR="00D639AE" w:rsidRPr="00FA283B" w14:paraId="706F1A92" w14:textId="77777777" w:rsidTr="001A624E">
              <w:tc>
                <w:tcPr>
                  <w:tcW w:w="4850" w:type="dxa"/>
                </w:tcPr>
                <w:p w14:paraId="48F7EE1F" w14:textId="77777777" w:rsidR="00D639AE" w:rsidRPr="00502672" w:rsidRDefault="00541B22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Traités, non-traité, tous</w:t>
                  </w:r>
                </w:p>
              </w:tc>
              <w:tc>
                <w:tcPr>
                  <w:tcW w:w="4850" w:type="dxa"/>
                </w:tcPr>
                <w:p w14:paraId="6A76F3AD" w14:textId="77777777" w:rsidR="00D639AE" w:rsidRPr="00502672" w:rsidRDefault="00541B22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jRadioButton</w:t>
                  </w:r>
                  <w:proofErr w:type="spellEnd"/>
                </w:p>
              </w:tc>
            </w:tr>
            <w:tr w:rsidR="00163049" w:rsidRPr="00FA283B" w14:paraId="378A5FDC" w14:textId="77777777" w:rsidTr="001A624E">
              <w:tc>
                <w:tcPr>
                  <w:tcW w:w="4850" w:type="dxa"/>
                </w:tcPr>
                <w:p w14:paraId="49C1E757" w14:textId="5B8427E4" w:rsidR="00163049" w:rsidRDefault="00163049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Jour/mois/année</w:t>
                  </w:r>
                  <w:r w:rsidR="008324B4">
                    <w:rPr>
                      <w:lang w:val="fr-BE"/>
                    </w:rPr>
                    <w:t xml:space="preserve"> début</w:t>
                  </w:r>
                </w:p>
              </w:tc>
              <w:tc>
                <w:tcPr>
                  <w:tcW w:w="4850" w:type="dxa"/>
                </w:tcPr>
                <w:p w14:paraId="2ED4DF61" w14:textId="347C87EB" w:rsidR="00163049" w:rsidRDefault="008324B4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  <w:r>
                    <w:rPr>
                      <w:lang w:val="fr-BE"/>
                    </w:rPr>
                    <w:t xml:space="preserve"> /</w:t>
                  </w:r>
                  <w:proofErr w:type="spellStart"/>
                  <w:r w:rsidR="00ED1ABA">
                    <w:rPr>
                      <w:lang w:val="fr-BE"/>
                    </w:rPr>
                    <w:t>JComboBox</w:t>
                  </w:r>
                  <w:proofErr w:type="spellEnd"/>
                  <w:r>
                    <w:rPr>
                      <w:lang w:val="fr-BE"/>
                    </w:rPr>
                    <w:t xml:space="preserve"> / </w:t>
                  </w: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</w:p>
              </w:tc>
            </w:tr>
            <w:tr w:rsidR="00163049" w:rsidRPr="00FA283B" w14:paraId="3CCB9AEF" w14:textId="77777777" w:rsidTr="001A624E">
              <w:tc>
                <w:tcPr>
                  <w:tcW w:w="4850" w:type="dxa"/>
                </w:tcPr>
                <w:p w14:paraId="2CCFBCA0" w14:textId="0B4D80D1" w:rsidR="00163049" w:rsidRDefault="00163049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Jour/mois/année</w:t>
                  </w:r>
                  <w:r w:rsidR="008324B4">
                    <w:rPr>
                      <w:lang w:val="fr-BE"/>
                    </w:rPr>
                    <w:t xml:space="preserve"> fin</w:t>
                  </w:r>
                </w:p>
              </w:tc>
              <w:tc>
                <w:tcPr>
                  <w:tcW w:w="4850" w:type="dxa"/>
                </w:tcPr>
                <w:p w14:paraId="38840BF5" w14:textId="5EC9AC3C" w:rsidR="00163049" w:rsidRDefault="00ED1ABA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  <w:r>
                    <w:rPr>
                      <w:lang w:val="fr-BE"/>
                    </w:rPr>
                    <w:t xml:space="preserve"> /</w:t>
                  </w:r>
                  <w:proofErr w:type="spellStart"/>
                  <w:r>
                    <w:rPr>
                      <w:lang w:val="fr-BE"/>
                    </w:rPr>
                    <w:t>JComboBox</w:t>
                  </w:r>
                  <w:proofErr w:type="spellEnd"/>
                  <w:r>
                    <w:rPr>
                      <w:lang w:val="fr-BE"/>
                    </w:rPr>
                    <w:t xml:space="preserve"> / </w:t>
                  </w: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</w:p>
              </w:tc>
            </w:tr>
          </w:tbl>
          <w:p w14:paraId="715B545D" w14:textId="77777777" w:rsidR="00D639AE" w:rsidRPr="00502672" w:rsidRDefault="00D639AE" w:rsidP="008324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00"/>
              <w:rPr>
                <w:b/>
                <w:lang w:val="fr-BE"/>
              </w:rPr>
            </w:pPr>
          </w:p>
          <w:p w14:paraId="57C06167" w14:textId="3AC74D25" w:rsidR="00D639AE" w:rsidRPr="00502672" w:rsidRDefault="00D639AE" w:rsidP="008324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Sorties :</w:t>
            </w:r>
            <w:ins w:id="25" w:author="Cha B" w:date="2019-04-08T21:11:00Z">
              <w:r w:rsidR="000709D3">
                <w:rPr>
                  <w:b/>
                  <w:lang w:val="fr-BE"/>
                </w:rPr>
                <w:t xml:space="preserve"> </w:t>
              </w:r>
            </w:ins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233"/>
              <w:gridCol w:w="3233"/>
              <w:gridCol w:w="3234"/>
            </w:tblGrid>
            <w:tr w:rsidR="00E3318F" w:rsidRPr="00502672" w14:paraId="00B97805" w14:textId="77777777" w:rsidTr="00E3318F"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A65A2BC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Liste de pizza</w:t>
                  </w: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820B280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96CDF26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pizza</w:t>
                  </w:r>
                </w:p>
              </w:tc>
            </w:tr>
            <w:tr w:rsidR="00D639AE" w:rsidRPr="00502672" w14:paraId="2F4FE142" w14:textId="77777777" w:rsidTr="00E3318F">
              <w:tc>
                <w:tcPr>
                  <w:tcW w:w="32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E08AB" w14:textId="7305E0EA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Nom de r</w:t>
                  </w:r>
                  <w:r w:rsidR="006057D9">
                    <w:rPr>
                      <w:lang w:val="fr-BE"/>
                    </w:rPr>
                    <w:t>é</w:t>
                  </w:r>
                  <w:r w:rsidRPr="00502672">
                    <w:rPr>
                      <w:lang w:val="fr-BE"/>
                    </w:rPr>
                    <w:t xml:space="preserve">servation, </w:t>
                  </w:r>
                  <w:proofErr w:type="spellStart"/>
                  <w:r w:rsidRPr="00502672">
                    <w:rPr>
                      <w:lang w:val="fr-BE"/>
                    </w:rPr>
                    <w:t>dateCommande</w:t>
                  </w:r>
                  <w:proofErr w:type="spellEnd"/>
                  <w:r w:rsidRPr="00502672">
                    <w:rPr>
                      <w:lang w:val="fr-BE"/>
                    </w:rPr>
                    <w:t xml:space="preserve">, </w:t>
                  </w:r>
                  <w:proofErr w:type="spellStart"/>
                  <w:r w:rsidRPr="00502672">
                    <w:rPr>
                      <w:lang w:val="fr-BE"/>
                    </w:rPr>
                    <w:t>dateL</w:t>
                  </w:r>
                  <w:r w:rsidR="00E3318F" w:rsidRPr="00502672">
                    <w:rPr>
                      <w:lang w:val="fr-BE"/>
                    </w:rPr>
                    <w:t>ivraison</w:t>
                  </w:r>
                  <w:proofErr w:type="spellEnd"/>
                  <w:r w:rsidRPr="00502672">
                    <w:rPr>
                      <w:lang w:val="fr-BE"/>
                    </w:rPr>
                    <w:t xml:space="preserve">, </w:t>
                  </w:r>
                  <w:proofErr w:type="spellStart"/>
                  <w:r w:rsidRPr="00502672">
                    <w:rPr>
                      <w:lang w:val="fr-BE"/>
                    </w:rPr>
                    <w:t>etatLivraison</w:t>
                  </w:r>
                  <w:proofErr w:type="spellEnd"/>
                  <w:r w:rsidRPr="00502672">
                    <w:rPr>
                      <w:lang w:val="fr-BE"/>
                    </w:rPr>
                    <w:t xml:space="preserve">, </w:t>
                  </w:r>
                  <w:proofErr w:type="spellStart"/>
                  <w:r w:rsidRPr="00502672">
                    <w:rPr>
                      <w:lang w:val="fr-BE"/>
                    </w:rPr>
                    <w:t>etatPayement</w:t>
                  </w:r>
                  <w:proofErr w:type="spellEnd"/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4DF7271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B365B0D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commande</w:t>
                  </w:r>
                </w:p>
              </w:tc>
            </w:tr>
            <w:tr w:rsidR="00E3318F" w:rsidRPr="00F124A1" w14:paraId="139D6F4F" w14:textId="77777777" w:rsidTr="00E3318F">
              <w:tc>
                <w:tcPr>
                  <w:tcW w:w="32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816B28" w14:textId="77777777" w:rsidR="00E3318F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adresse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DF8B0A0" w14:textId="77777777" w:rsidR="00E3318F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Provenant de la table</w:t>
                  </w: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89CD4D2" w14:textId="77777777" w:rsidR="00E3318F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(Commande ou titulaire)</w:t>
                  </w:r>
                  <w:r w:rsidRPr="00502672">
                    <w:rPr>
                      <w:lang w:val="fr-BE"/>
                    </w:rPr>
                    <w:br/>
                    <w:t>et localité</w:t>
                  </w:r>
                </w:p>
              </w:tc>
            </w:tr>
            <w:tr w:rsidR="00D639AE" w:rsidRPr="00502672" w14:paraId="112992A0" w14:textId="77777777" w:rsidTr="00E3318F">
              <w:tc>
                <w:tcPr>
                  <w:tcW w:w="323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19C3D636" w14:textId="7E886837" w:rsidR="00D639AE" w:rsidRPr="00502672" w:rsidRDefault="004B6EE1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Taille</w:t>
                  </w:r>
                  <w:r>
                    <w:rPr>
                      <w:lang w:val="fr-BE"/>
                    </w:rPr>
                    <w:t xml:space="preserve"> de pizza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8FD850D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0E5F661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taille</w:t>
                  </w:r>
                </w:p>
              </w:tc>
            </w:tr>
            <w:tr w:rsidR="00D639AE" w:rsidRPr="00502672" w14:paraId="0E48F878" w14:textId="77777777" w:rsidTr="00E3318F">
              <w:trPr>
                <w:trHeight w:val="587"/>
              </w:trPr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2EABE20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Pizzeria d’origine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8C80DF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3389F6D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pizzeria</w:t>
                  </w:r>
                </w:p>
              </w:tc>
            </w:tr>
            <w:tr w:rsidR="00D639AE" w:rsidRPr="00502672" w14:paraId="179ED0F2" w14:textId="77777777" w:rsidTr="00E3318F"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70BBFB" w14:textId="77777777" w:rsidR="00D639AE" w:rsidRPr="00502672" w:rsidRDefault="00D639AE" w:rsidP="00D639AE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E8625A" w14:textId="77777777" w:rsidR="00D639AE" w:rsidRPr="00502672" w:rsidRDefault="00D639AE" w:rsidP="00D639AE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11EC31" w14:textId="77777777" w:rsidR="00D639AE" w:rsidRPr="00502672" w:rsidRDefault="00D639AE" w:rsidP="00D639AE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</w:tr>
          </w:tbl>
          <w:p w14:paraId="42C28FC8" w14:textId="77777777" w:rsidR="00D639AE" w:rsidRPr="00502672" w:rsidRDefault="00D639AE" w:rsidP="0059523C">
            <w:pPr>
              <w:pStyle w:val="Content"/>
              <w:rPr>
                <w:lang w:val="fr-BE"/>
              </w:rPr>
            </w:pPr>
          </w:p>
        </w:tc>
      </w:tr>
    </w:tbl>
    <w:p w14:paraId="14F00226" w14:textId="77777777" w:rsidR="00D639AE" w:rsidRDefault="00D639AE" w:rsidP="0059523C">
      <w:pPr>
        <w:pStyle w:val="Content"/>
        <w:rPr>
          <w:ins w:id="26" w:author="Cha B" w:date="2019-04-08T21:12:00Z"/>
          <w:lang w:val="fr-BE"/>
        </w:rPr>
      </w:pPr>
    </w:p>
    <w:p w14:paraId="3766DB55" w14:textId="77777777" w:rsidR="00F124A1" w:rsidRDefault="00F124A1">
      <w:pPr>
        <w:spacing w:after="200"/>
        <w:rPr>
          <w:lang w:val="fr-BE"/>
        </w:rPr>
      </w:pPr>
      <w:r>
        <w:rPr>
          <w:lang w:val="fr-BE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26"/>
      </w:tblGrid>
      <w:tr w:rsidR="00F124A1" w:rsidRPr="00C84EF8" w14:paraId="5E26A3D6" w14:textId="77777777" w:rsidTr="00F124A1">
        <w:tc>
          <w:tcPr>
            <w:tcW w:w="9926" w:type="dxa"/>
          </w:tcPr>
          <w:p w14:paraId="7FF91D79" w14:textId="03F3AAEF" w:rsidR="00F124A1" w:rsidRPr="00502672" w:rsidRDefault="00F124A1" w:rsidP="00F124A1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lastRenderedPageBreak/>
              <w:t xml:space="preserve">Titre de la recherche </w:t>
            </w:r>
            <w:proofErr w:type="gramStart"/>
            <w:r w:rsidRPr="00502672">
              <w:rPr>
                <w:b/>
                <w:lang w:val="fr-BE"/>
              </w:rPr>
              <w:t xml:space="preserve">:  </w:t>
            </w:r>
            <w:r w:rsidR="00A84F29">
              <w:rPr>
                <w:b/>
                <w:lang w:val="fr-BE"/>
              </w:rPr>
              <w:t>Afficher</w:t>
            </w:r>
            <w:proofErr w:type="gramEnd"/>
            <w:r w:rsidR="00A84F29">
              <w:rPr>
                <w:b/>
                <w:lang w:val="fr-BE"/>
              </w:rPr>
              <w:t xml:space="preserve"> les infos relatives à un client</w:t>
            </w:r>
          </w:p>
          <w:p w14:paraId="12ECA3BF" w14:textId="6CDD1ED3" w:rsidR="00F124A1" w:rsidRPr="00502672" w:rsidRDefault="00F124A1" w:rsidP="00F124A1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t>Objectif de la recherche : Afficher et sorti</w:t>
            </w:r>
            <w:r w:rsidR="00A84F29">
              <w:rPr>
                <w:b/>
                <w:lang w:val="fr-BE"/>
              </w:rPr>
              <w:t>r tous les informations du client que l’on a sélectionné.</w:t>
            </w:r>
          </w:p>
          <w:p w14:paraId="1B52825F" w14:textId="77777777" w:rsidR="00F124A1" w:rsidRPr="00502672" w:rsidRDefault="00F124A1" w:rsidP="00F124A1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Jointure entre les tables suivantes :</w:t>
            </w:r>
          </w:p>
          <w:p w14:paraId="476041E4" w14:textId="37AF0AFF" w:rsidR="00F124A1" w:rsidRPr="00502672" w:rsidRDefault="00F124A1" w:rsidP="00F124A1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proofErr w:type="gramStart"/>
            <w:r w:rsidRPr="00502672">
              <w:rPr>
                <w:lang w:val="fr-BE"/>
              </w:rPr>
              <w:t>1:</w:t>
            </w:r>
            <w:proofErr w:type="gramEnd"/>
            <w:r w:rsidRPr="00502672">
              <w:rPr>
                <w:lang w:val="fr-BE"/>
              </w:rPr>
              <w:t xml:space="preserve"> </w:t>
            </w:r>
            <w:r w:rsidR="002F4206">
              <w:rPr>
                <w:lang w:val="fr-BE"/>
              </w:rPr>
              <w:t>Personne</w:t>
            </w:r>
            <w:r w:rsidR="00454D24">
              <w:rPr>
                <w:lang w:val="fr-BE"/>
              </w:rPr>
              <w:t xml:space="preserve"> (2x)</w:t>
            </w:r>
          </w:p>
          <w:p w14:paraId="52CC9754" w14:textId="15AFD0D9" w:rsidR="00F124A1" w:rsidRPr="00502672" w:rsidRDefault="00F124A1" w:rsidP="00F124A1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proofErr w:type="gramStart"/>
            <w:r w:rsidRPr="00502672">
              <w:rPr>
                <w:lang w:val="fr-BE"/>
              </w:rPr>
              <w:t>2:</w:t>
            </w:r>
            <w:proofErr w:type="gramEnd"/>
            <w:r w:rsidRPr="00502672">
              <w:rPr>
                <w:lang w:val="fr-BE"/>
              </w:rPr>
              <w:t xml:space="preserve"> </w:t>
            </w:r>
            <w:proofErr w:type="spellStart"/>
            <w:r w:rsidR="002F4206">
              <w:rPr>
                <w:lang w:val="fr-BE"/>
              </w:rPr>
              <w:t>Localite</w:t>
            </w:r>
            <w:proofErr w:type="spellEnd"/>
            <w:r w:rsidR="00454D24">
              <w:rPr>
                <w:lang w:val="fr-BE"/>
              </w:rPr>
              <w:t xml:space="preserve"> (2x)</w:t>
            </w:r>
          </w:p>
          <w:p w14:paraId="13429E74" w14:textId="5C644D89" w:rsidR="00F124A1" w:rsidRPr="00502672" w:rsidRDefault="004B6EE1" w:rsidP="00F124A1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Entrées</w:t>
            </w:r>
            <w:r w:rsidR="00F124A1" w:rsidRPr="00502672">
              <w:rPr>
                <w:b/>
                <w:lang w:val="fr-BE"/>
              </w:rPr>
              <w:t xml:space="preserve"> 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850"/>
              <w:gridCol w:w="4850"/>
            </w:tblGrid>
            <w:tr w:rsidR="00F124A1" w:rsidRPr="002031F1" w14:paraId="1F0A7096" w14:textId="77777777" w:rsidTr="00F124A1">
              <w:tc>
                <w:tcPr>
                  <w:tcW w:w="4850" w:type="dxa"/>
                </w:tcPr>
                <w:p w14:paraId="7DC5879A" w14:textId="77777777" w:rsidR="00F124A1" w:rsidRPr="00502672" w:rsidRDefault="00F124A1" w:rsidP="00F124A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Critère de recherche</w:t>
                  </w:r>
                </w:p>
              </w:tc>
              <w:tc>
                <w:tcPr>
                  <w:tcW w:w="4850" w:type="dxa"/>
                </w:tcPr>
                <w:p w14:paraId="1DF01961" w14:textId="77777777" w:rsidR="00F124A1" w:rsidRPr="00502672" w:rsidRDefault="00F124A1" w:rsidP="00F124A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Format</w:t>
                  </w:r>
                </w:p>
              </w:tc>
            </w:tr>
            <w:tr w:rsidR="00F124A1" w:rsidRPr="002031F1" w14:paraId="3DDDDFCA" w14:textId="77777777" w:rsidTr="00F124A1">
              <w:tc>
                <w:tcPr>
                  <w:tcW w:w="4850" w:type="dxa"/>
                </w:tcPr>
                <w:p w14:paraId="6E8DF5DE" w14:textId="51285ECE" w:rsidR="00F124A1" w:rsidRPr="00502672" w:rsidRDefault="005D52E1" w:rsidP="00F124A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Client</w:t>
                  </w:r>
                </w:p>
              </w:tc>
              <w:tc>
                <w:tcPr>
                  <w:tcW w:w="4850" w:type="dxa"/>
                </w:tcPr>
                <w:p w14:paraId="571E3B82" w14:textId="5FF6C075" w:rsidR="00F124A1" w:rsidRPr="00502672" w:rsidRDefault="005D52E1" w:rsidP="00F124A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JComboBox</w:t>
                  </w:r>
                  <w:proofErr w:type="spellEnd"/>
                </w:p>
              </w:tc>
            </w:tr>
          </w:tbl>
          <w:p w14:paraId="0910D93E" w14:textId="77777777" w:rsidR="00F124A1" w:rsidRPr="00502672" w:rsidRDefault="00F124A1" w:rsidP="00F124A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00"/>
              <w:rPr>
                <w:b/>
                <w:lang w:val="fr-BE"/>
              </w:rPr>
            </w:pPr>
          </w:p>
          <w:p w14:paraId="666ADC83" w14:textId="77777777" w:rsidR="00F124A1" w:rsidRPr="00502672" w:rsidRDefault="00F124A1" w:rsidP="00F124A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Sorties :</w:t>
            </w:r>
            <w:ins w:id="27" w:author="Cha B" w:date="2019-04-08T21:11:00Z">
              <w:r>
                <w:rPr>
                  <w:b/>
                  <w:lang w:val="fr-BE"/>
                </w:rPr>
                <w:t xml:space="preserve"> </w:t>
              </w:r>
            </w:ins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233"/>
              <w:gridCol w:w="3233"/>
              <w:gridCol w:w="3234"/>
            </w:tblGrid>
            <w:tr w:rsidR="00F124A1" w:rsidRPr="00C84EF8" w14:paraId="6A5777BF" w14:textId="77777777" w:rsidTr="006B008B">
              <w:trPr>
                <w:trHeight w:val="925"/>
              </w:trPr>
              <w:tc>
                <w:tcPr>
                  <w:tcW w:w="32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F07D1F" w14:textId="3D1EA5AF" w:rsidR="005D52E1" w:rsidRPr="00502672" w:rsidRDefault="005D52E1" w:rsidP="005D52E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 xml:space="preserve">Nom, </w:t>
                  </w:r>
                  <w:proofErr w:type="spellStart"/>
                  <w:r>
                    <w:rPr>
                      <w:lang w:val="fr-BE"/>
                    </w:rPr>
                    <w:t>Prenom</w:t>
                  </w:r>
                  <w:proofErr w:type="spellEnd"/>
                  <w:r>
                    <w:rPr>
                      <w:lang w:val="fr-BE"/>
                    </w:rPr>
                    <w:t xml:space="preserve">, est un homme ?, GSM, </w:t>
                  </w:r>
                  <w:proofErr w:type="spellStart"/>
                  <w:r>
                    <w:rPr>
                      <w:lang w:val="fr-BE"/>
                    </w:rPr>
                    <w:t>Telephone</w:t>
                  </w:r>
                  <w:proofErr w:type="spellEnd"/>
                  <w:r>
                    <w:rPr>
                      <w:lang w:val="fr-BE"/>
                    </w:rPr>
                    <w:t>, Rue, N de rue, Boite, Code Postal, Ville, Nb Point</w:t>
                  </w:r>
                  <w:r w:rsidR="00105DDC">
                    <w:rPr>
                      <w:lang w:val="fr-BE"/>
                    </w:rPr>
                    <w:t xml:space="preserve">, </w:t>
                  </w:r>
                  <w:proofErr w:type="spellStart"/>
                  <w:r w:rsidR="00105DDC">
                    <w:rPr>
                      <w:lang w:val="fr-BE"/>
                    </w:rPr>
                    <w:t>typePersonne</w:t>
                  </w:r>
                  <w:proofErr w:type="spellEnd"/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5FCF6DD" w14:textId="1BC8D6BD" w:rsidR="00F124A1" w:rsidRPr="00502672" w:rsidRDefault="00C84EF8" w:rsidP="00D360D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br/>
                  </w:r>
                  <w:r w:rsidR="005D52E1">
                    <w:rPr>
                      <w:lang w:val="fr-BE"/>
                    </w:rPr>
                    <w:t>Provenant de la table</w:t>
                  </w: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49745A3" w14:textId="2CC84F20" w:rsidR="00F124A1" w:rsidRPr="00502672" w:rsidRDefault="00C84EF8" w:rsidP="00F124A1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br/>
                  </w:r>
                  <w:r>
                    <w:rPr>
                      <w:lang w:val="fr-BE"/>
                    </w:rPr>
                    <w:br/>
                  </w:r>
                  <w:r w:rsidR="005D52E1">
                    <w:rPr>
                      <w:lang w:val="fr-BE"/>
                    </w:rPr>
                    <w:t>Personne</w:t>
                  </w:r>
                </w:p>
              </w:tc>
            </w:tr>
            <w:tr w:rsidR="00F124A1" w:rsidRPr="00C84EF8" w14:paraId="0E567DD0" w14:textId="77777777" w:rsidTr="00F124A1"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B4F2093" w14:textId="618D1DB2" w:rsidR="00F124A1" w:rsidRPr="005D52E1" w:rsidRDefault="00F124A1" w:rsidP="005D52E1">
                  <w:pPr>
                    <w:spacing w:after="200"/>
                    <w:rPr>
                      <w:lang w:val="fr-BE"/>
                    </w:rPr>
                  </w:pP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6003402" w14:textId="77777777" w:rsidR="00F124A1" w:rsidRDefault="00F124A1" w:rsidP="00F124A1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  <w:p w14:paraId="55A19638" w14:textId="40061377" w:rsidR="00E212B3" w:rsidRPr="005D52E1" w:rsidRDefault="00E212B3" w:rsidP="00F0563E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Particularité : Si une personne est un membre de famille, on va chercher les infos manquantes dans le tit</w:t>
                  </w:r>
                  <w:r w:rsidR="00F0563E">
                    <w:rPr>
                      <w:lang w:val="fr-BE"/>
                    </w:rPr>
                    <w:t>ulaire</w:t>
                  </w: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0CD50F" w14:textId="77777777" w:rsidR="00F124A1" w:rsidRPr="00502672" w:rsidRDefault="00F124A1" w:rsidP="00F124A1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</w:tr>
          </w:tbl>
          <w:p w14:paraId="2725547A" w14:textId="77777777" w:rsidR="00F124A1" w:rsidRPr="00502672" w:rsidRDefault="00F124A1" w:rsidP="00F124A1">
            <w:pPr>
              <w:pStyle w:val="Content"/>
              <w:rPr>
                <w:lang w:val="fr-BE"/>
              </w:rPr>
            </w:pPr>
          </w:p>
        </w:tc>
      </w:tr>
    </w:tbl>
    <w:p w14:paraId="0B682894" w14:textId="77777777" w:rsidR="00F124A1" w:rsidRDefault="00F124A1" w:rsidP="00F124A1">
      <w:pPr>
        <w:pStyle w:val="Content"/>
        <w:rPr>
          <w:ins w:id="28" w:author="Cha B" w:date="2019-04-08T21:12:00Z"/>
          <w:lang w:val="fr-BE"/>
        </w:rPr>
      </w:pPr>
    </w:p>
    <w:p w14:paraId="7A33C680" w14:textId="5C0142A7" w:rsidR="00FA283B" w:rsidRDefault="00FA283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4A7C4CAA" w14:textId="0C7FF6BA" w:rsidR="000709D3" w:rsidRDefault="00FA283B" w:rsidP="00FA283B">
      <w:pPr>
        <w:pStyle w:val="Titre1"/>
        <w:rPr>
          <w:lang w:val="fr-BE"/>
        </w:rPr>
      </w:pPr>
      <w:bookmarkStart w:id="29" w:name="_Toc17645735"/>
      <w:r>
        <w:rPr>
          <w:lang w:val="fr-BE"/>
        </w:rPr>
        <w:lastRenderedPageBreak/>
        <w:t>Thread</w:t>
      </w:r>
      <w:bookmarkEnd w:id="29"/>
    </w:p>
    <w:p w14:paraId="2428F70B" w14:textId="6437892F" w:rsidR="00FA283B" w:rsidRPr="00FA283B" w:rsidRDefault="00FA283B" w:rsidP="00FA283B">
      <w:pPr>
        <w:pStyle w:val="Content"/>
        <w:rPr>
          <w:b w:val="0"/>
          <w:lang w:val="fr-BE"/>
        </w:rPr>
      </w:pPr>
      <w:r w:rsidRPr="00FA283B">
        <w:rPr>
          <w:b w:val="0"/>
          <w:lang w:val="fr-BE"/>
        </w:rPr>
        <w:t>Le thread est un logo qui rebondi sur la page d’accueil</w:t>
      </w:r>
    </w:p>
    <w:p w14:paraId="718FC353" w14:textId="77777777" w:rsidR="00FA283B" w:rsidRDefault="00FA283B" w:rsidP="00FA283B">
      <w:pPr>
        <w:pStyle w:val="Content"/>
        <w:rPr>
          <w:lang w:val="fr-BE"/>
        </w:rPr>
      </w:pPr>
    </w:p>
    <w:p w14:paraId="52CF4668" w14:textId="1F857123" w:rsidR="00FA283B" w:rsidRDefault="00FA283B" w:rsidP="00FA283B">
      <w:pPr>
        <w:pStyle w:val="Titre1"/>
        <w:rPr>
          <w:lang w:val="fr-BE"/>
        </w:rPr>
      </w:pPr>
      <w:bookmarkStart w:id="30" w:name="_Toc17645736"/>
      <w:r>
        <w:rPr>
          <w:lang w:val="fr-BE"/>
        </w:rPr>
        <w:t>Tâche métier</w:t>
      </w:r>
      <w:bookmarkEnd w:id="30"/>
    </w:p>
    <w:p w14:paraId="58066EE5" w14:textId="7106D6E5" w:rsidR="00E21D8E" w:rsidRDefault="00E21D8E" w:rsidP="00E21D8E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>Afficher le ticket de caisse d’un bon de commande et valider l’état de payement</w:t>
      </w:r>
    </w:p>
    <w:p w14:paraId="75CE3722" w14:textId="18B2B8EC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Infos sur les pizzas</w:t>
      </w:r>
    </w:p>
    <w:p w14:paraId="49D5588B" w14:textId="1CAB586C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Nom</w:t>
      </w:r>
    </w:p>
    <w:p w14:paraId="1B6CE2D8" w14:textId="0785FC56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Prix / unité</w:t>
      </w:r>
    </w:p>
    <w:p w14:paraId="09D92B86" w14:textId="77777777" w:rsidR="00E21D8E" w:rsidRP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 w:rsidRPr="00E21D8E">
        <w:rPr>
          <w:b w:val="0"/>
          <w:lang w:val="fr-BE"/>
        </w:rPr>
        <w:t>Les points ajouté</w:t>
      </w:r>
      <w:r>
        <w:rPr>
          <w:b w:val="0"/>
          <w:lang w:val="fr-BE"/>
        </w:rPr>
        <w:t>s</w:t>
      </w:r>
      <w:r w:rsidRPr="00E21D8E">
        <w:rPr>
          <w:b w:val="0"/>
          <w:lang w:val="fr-BE"/>
        </w:rPr>
        <w:t xml:space="preserve"> (en fonction de la commande) </w:t>
      </w:r>
    </w:p>
    <w:p w14:paraId="6B676F78" w14:textId="243C6B28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 w:rsidRPr="005C4F3E">
        <w:rPr>
          <w:b w:val="0"/>
          <w:lang w:val="fr-BE"/>
        </w:rPr>
        <w:t xml:space="preserve">TVA </w:t>
      </w:r>
    </w:p>
    <w:p w14:paraId="0C7113F2" w14:textId="74384E39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prix HTVA</w:t>
      </w:r>
    </w:p>
    <w:p w14:paraId="1649BE3A" w14:textId="29D43121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Prix TVAC</w:t>
      </w:r>
    </w:p>
    <w:p w14:paraId="7A2C4CD8" w14:textId="77777777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 xml:space="preserve">Les informations relatives à la personne qui commande </w:t>
      </w:r>
    </w:p>
    <w:p w14:paraId="108CFD39" w14:textId="77777777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Nom</w:t>
      </w:r>
    </w:p>
    <w:p w14:paraId="0BDB25D6" w14:textId="77777777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Prénom</w:t>
      </w:r>
    </w:p>
    <w:p w14:paraId="71474A12" w14:textId="0A66E56E" w:rsidR="00E21D8E" w:rsidRDefault="00A6554D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Points actuels (si inscrit dans la BD</w:t>
      </w:r>
      <w:r w:rsidR="00E21D8E">
        <w:rPr>
          <w:b w:val="0"/>
          <w:lang w:val="fr-BE"/>
        </w:rPr>
        <w:t>)</w:t>
      </w:r>
    </w:p>
    <w:p w14:paraId="56F191BE" w14:textId="41266C89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Adresse de livraison</w:t>
      </w:r>
    </w:p>
    <w:p w14:paraId="732A8468" w14:textId="0ED481C5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Informations relative à la pizzeria</w:t>
      </w:r>
    </w:p>
    <w:p w14:paraId="05E72073" w14:textId="289F4519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Adresse complète</w:t>
      </w:r>
    </w:p>
    <w:p w14:paraId="05788F98" w14:textId="61F60476" w:rsidR="00E21D8E" w:rsidRDefault="00E21D8E" w:rsidP="00E21D8E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Numéro</w:t>
      </w:r>
    </w:p>
    <w:p w14:paraId="75683982" w14:textId="1B615ABB" w:rsidR="00E21D8E" w:rsidRDefault="00E21D8E" w:rsidP="00E21D8E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Rue</w:t>
      </w:r>
    </w:p>
    <w:p w14:paraId="3A732711" w14:textId="74D01D60" w:rsidR="00E21D8E" w:rsidRDefault="00E21D8E" w:rsidP="00E21D8E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Code postal</w:t>
      </w:r>
    </w:p>
    <w:p w14:paraId="644661DB" w14:textId="1FC6DA5F" w:rsidR="00E21D8E" w:rsidRDefault="00E21D8E" w:rsidP="0059523C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Ville</w:t>
      </w:r>
    </w:p>
    <w:p w14:paraId="01749505" w14:textId="77777777" w:rsidR="002F1D5F" w:rsidRDefault="002F1D5F" w:rsidP="002F1D5F">
      <w:pPr>
        <w:pStyle w:val="Content"/>
        <w:rPr>
          <w:b w:val="0"/>
          <w:lang w:val="fr-BE"/>
        </w:rPr>
      </w:pPr>
    </w:p>
    <w:p w14:paraId="4AB1AFCC" w14:textId="77777777" w:rsidR="00E706AE" w:rsidRDefault="00E706AE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70859A49" w14:textId="0126DB24" w:rsidR="002F1D5F" w:rsidRDefault="002F1D5F" w:rsidP="002F1D5F">
      <w:pPr>
        <w:pStyle w:val="Titre1"/>
        <w:rPr>
          <w:lang w:val="fr-BE"/>
        </w:rPr>
      </w:pPr>
      <w:bookmarkStart w:id="31" w:name="_Toc17645737"/>
      <w:r>
        <w:rPr>
          <w:lang w:val="fr-BE"/>
        </w:rPr>
        <w:lastRenderedPageBreak/>
        <w:t>Tâche métier supplémentaire :</w:t>
      </w:r>
      <w:bookmarkEnd w:id="31"/>
      <w:r>
        <w:rPr>
          <w:lang w:val="fr-BE"/>
        </w:rPr>
        <w:t xml:space="preserve"> </w:t>
      </w:r>
    </w:p>
    <w:p w14:paraId="13C47A2F" w14:textId="77777777" w:rsidR="002F1D5F" w:rsidRDefault="002F1D5F" w:rsidP="002F1D5F">
      <w:pPr>
        <w:pStyle w:val="Content"/>
        <w:rPr>
          <w:b w:val="0"/>
          <w:lang w:val="fr-BE"/>
        </w:rPr>
      </w:pPr>
    </w:p>
    <w:p w14:paraId="7892C5FF" w14:textId="737B5D3D" w:rsidR="002F1D5F" w:rsidRDefault="002F1D5F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>Afficher le nom, prénom et la date de commande des clients ayant commandé une pizza donnée entre 2 dates données.</w:t>
      </w:r>
    </w:p>
    <w:p w14:paraId="622EA401" w14:textId="77777777" w:rsidR="00A26DAA" w:rsidRDefault="00A26DAA" w:rsidP="002F1D5F">
      <w:pPr>
        <w:pStyle w:val="Content"/>
        <w:rPr>
          <w:b w:val="0"/>
          <w:lang w:val="fr-BE"/>
        </w:rPr>
      </w:pPr>
    </w:p>
    <w:p w14:paraId="3256B6AC" w14:textId="0701E853" w:rsidR="00A26DAA" w:rsidRDefault="00A26DAA" w:rsidP="00185FB9">
      <w:pPr>
        <w:pStyle w:val="Content"/>
        <w:numPr>
          <w:ilvl w:val="0"/>
          <w:numId w:val="10"/>
        </w:numPr>
        <w:rPr>
          <w:b w:val="0"/>
          <w:lang w:val="fr-BE"/>
        </w:rPr>
      </w:pPr>
      <w:r>
        <w:rPr>
          <w:b w:val="0"/>
          <w:lang w:val="fr-BE"/>
        </w:rPr>
        <w:t xml:space="preserve">Entrées : </w:t>
      </w:r>
    </w:p>
    <w:p w14:paraId="13719230" w14:textId="36C98E55" w:rsidR="00A26DAA" w:rsidRDefault="00A26DAA" w:rsidP="001F1D0A">
      <w:pPr>
        <w:pStyle w:val="Content"/>
        <w:numPr>
          <w:ilvl w:val="1"/>
          <w:numId w:val="7"/>
        </w:numPr>
        <w:rPr>
          <w:b w:val="0"/>
          <w:lang w:val="fr-BE"/>
        </w:rPr>
      </w:pPr>
      <w:r>
        <w:rPr>
          <w:b w:val="0"/>
          <w:lang w:val="fr-BE"/>
        </w:rPr>
        <w:t>Pizza</w:t>
      </w:r>
    </w:p>
    <w:p w14:paraId="3C802467" w14:textId="6D663123" w:rsidR="00A26DAA" w:rsidRDefault="00A26DAA" w:rsidP="001F1D0A">
      <w:pPr>
        <w:pStyle w:val="Content"/>
        <w:numPr>
          <w:ilvl w:val="1"/>
          <w:numId w:val="7"/>
        </w:numPr>
        <w:rPr>
          <w:b w:val="0"/>
          <w:lang w:val="fr-BE"/>
        </w:rPr>
      </w:pPr>
      <w:r>
        <w:rPr>
          <w:b w:val="0"/>
          <w:lang w:val="fr-BE"/>
        </w:rPr>
        <w:t>Date de début</w:t>
      </w:r>
    </w:p>
    <w:p w14:paraId="74FF6340" w14:textId="0477F8E4" w:rsidR="00A26DAA" w:rsidRDefault="00A26DAA" w:rsidP="001F1D0A">
      <w:pPr>
        <w:pStyle w:val="Content"/>
        <w:numPr>
          <w:ilvl w:val="1"/>
          <w:numId w:val="7"/>
        </w:numPr>
        <w:rPr>
          <w:b w:val="0"/>
          <w:lang w:val="fr-BE"/>
        </w:rPr>
      </w:pPr>
      <w:r>
        <w:rPr>
          <w:b w:val="0"/>
          <w:lang w:val="fr-BE"/>
        </w:rPr>
        <w:t>Date de fin</w:t>
      </w:r>
    </w:p>
    <w:p w14:paraId="18D4EE36" w14:textId="77777777" w:rsidR="00EC2315" w:rsidRDefault="00EC2315" w:rsidP="00EC2315">
      <w:pPr>
        <w:pStyle w:val="Content"/>
        <w:ind w:left="1440"/>
        <w:rPr>
          <w:b w:val="0"/>
          <w:lang w:val="fr-BE"/>
        </w:rPr>
      </w:pPr>
    </w:p>
    <w:p w14:paraId="5E585083" w14:textId="47C1D527" w:rsidR="00A26DAA" w:rsidRDefault="00A26DAA" w:rsidP="00185FB9">
      <w:pPr>
        <w:pStyle w:val="Content"/>
        <w:numPr>
          <w:ilvl w:val="0"/>
          <w:numId w:val="11"/>
        </w:numPr>
        <w:rPr>
          <w:b w:val="0"/>
          <w:lang w:val="fr-BE"/>
        </w:rPr>
      </w:pPr>
      <w:r>
        <w:rPr>
          <w:b w:val="0"/>
          <w:lang w:val="fr-BE"/>
        </w:rPr>
        <w:t>Sortie :</w:t>
      </w:r>
    </w:p>
    <w:p w14:paraId="721B21D8" w14:textId="220FF489" w:rsidR="00A26DAA" w:rsidRDefault="00A26DAA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ab/>
      </w:r>
      <w:r w:rsidR="00185FB9">
        <w:rPr>
          <w:b w:val="0"/>
          <w:lang w:val="fr-BE"/>
        </w:rPr>
        <w:tab/>
      </w:r>
      <w:r>
        <w:rPr>
          <w:b w:val="0"/>
          <w:lang w:val="fr-BE"/>
        </w:rPr>
        <w:t xml:space="preserve">Liste </w:t>
      </w:r>
      <w:r w:rsidR="001F1D0A">
        <w:rPr>
          <w:b w:val="0"/>
          <w:lang w:val="fr-BE"/>
        </w:rPr>
        <w:t>des clients</w:t>
      </w:r>
      <w:r>
        <w:rPr>
          <w:b w:val="0"/>
          <w:lang w:val="fr-BE"/>
        </w:rPr>
        <w:t xml:space="preserve"> avec leur nom, prénom et date de commande</w:t>
      </w:r>
    </w:p>
    <w:p w14:paraId="5EB4EFFC" w14:textId="77777777" w:rsidR="002F1D5F" w:rsidRDefault="002F1D5F" w:rsidP="002F1D5F">
      <w:pPr>
        <w:pStyle w:val="Content"/>
        <w:rPr>
          <w:b w:val="0"/>
          <w:lang w:val="fr-BE"/>
        </w:rPr>
      </w:pPr>
    </w:p>
    <w:p w14:paraId="5E677614" w14:textId="0CB08022" w:rsidR="002F1D5F" w:rsidRDefault="002F1D5F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>A</w:t>
      </w:r>
      <w:r w:rsidRPr="002F1D5F">
        <w:rPr>
          <w:b w:val="0"/>
          <w:lang w:val="fr-BE"/>
        </w:rPr>
        <w:t>ffi</w:t>
      </w:r>
      <w:r>
        <w:rPr>
          <w:b w:val="0"/>
          <w:lang w:val="fr-BE"/>
        </w:rPr>
        <w:t>cher pour une pizzéria choisie</w:t>
      </w:r>
      <w:r w:rsidRPr="002F1D5F">
        <w:rPr>
          <w:b w:val="0"/>
          <w:lang w:val="fr-BE"/>
        </w:rPr>
        <w:t xml:space="preserve"> le prix moyen des commandes e</w:t>
      </w:r>
      <w:r>
        <w:rPr>
          <w:b w:val="0"/>
          <w:lang w:val="fr-BE"/>
        </w:rPr>
        <w:t>ffectuées entre 2 dates données</w:t>
      </w:r>
      <w:r w:rsidR="00872030">
        <w:rPr>
          <w:b w:val="0"/>
          <w:lang w:val="fr-BE"/>
        </w:rPr>
        <w:t>.</w:t>
      </w:r>
    </w:p>
    <w:p w14:paraId="6378B1F9" w14:textId="77777777" w:rsidR="00A26DAA" w:rsidRDefault="00A26DAA" w:rsidP="002F1D5F">
      <w:pPr>
        <w:pStyle w:val="Content"/>
        <w:rPr>
          <w:b w:val="0"/>
          <w:lang w:val="fr-BE"/>
        </w:rPr>
      </w:pPr>
    </w:p>
    <w:p w14:paraId="28508A2E" w14:textId="2F859598" w:rsidR="00A26DAA" w:rsidRDefault="00A26DAA" w:rsidP="00185FB9">
      <w:pPr>
        <w:pStyle w:val="Content"/>
        <w:numPr>
          <w:ilvl w:val="0"/>
          <w:numId w:val="12"/>
        </w:numPr>
        <w:rPr>
          <w:b w:val="0"/>
          <w:lang w:val="fr-BE"/>
        </w:rPr>
      </w:pPr>
      <w:r>
        <w:rPr>
          <w:b w:val="0"/>
          <w:lang w:val="fr-BE"/>
        </w:rPr>
        <w:t xml:space="preserve">Entrées : </w:t>
      </w:r>
    </w:p>
    <w:p w14:paraId="6DC812C9" w14:textId="1F2406B3" w:rsidR="00A26DAA" w:rsidRDefault="00A26DAA" w:rsidP="001F1D0A">
      <w:pPr>
        <w:pStyle w:val="Content"/>
        <w:numPr>
          <w:ilvl w:val="1"/>
          <w:numId w:val="8"/>
        </w:numPr>
        <w:rPr>
          <w:b w:val="0"/>
          <w:lang w:val="fr-BE"/>
        </w:rPr>
      </w:pPr>
      <w:r>
        <w:rPr>
          <w:b w:val="0"/>
          <w:lang w:val="fr-BE"/>
        </w:rPr>
        <w:t>Pizzeria</w:t>
      </w:r>
    </w:p>
    <w:p w14:paraId="6425667A" w14:textId="4421BDF2" w:rsidR="00A26DAA" w:rsidRDefault="00A26DAA" w:rsidP="001F1D0A">
      <w:pPr>
        <w:pStyle w:val="Content"/>
        <w:numPr>
          <w:ilvl w:val="1"/>
          <w:numId w:val="8"/>
        </w:numPr>
        <w:rPr>
          <w:b w:val="0"/>
          <w:lang w:val="fr-BE"/>
        </w:rPr>
      </w:pPr>
      <w:r>
        <w:rPr>
          <w:b w:val="0"/>
          <w:lang w:val="fr-BE"/>
        </w:rPr>
        <w:t>Date de début</w:t>
      </w:r>
    </w:p>
    <w:p w14:paraId="65A96C62" w14:textId="5D80BA3D" w:rsidR="00A26DAA" w:rsidRDefault="00A26DAA" w:rsidP="001F1D0A">
      <w:pPr>
        <w:pStyle w:val="Content"/>
        <w:numPr>
          <w:ilvl w:val="1"/>
          <w:numId w:val="8"/>
        </w:numPr>
        <w:rPr>
          <w:b w:val="0"/>
          <w:lang w:val="fr-BE"/>
        </w:rPr>
      </w:pPr>
      <w:r>
        <w:rPr>
          <w:b w:val="0"/>
          <w:lang w:val="fr-BE"/>
        </w:rPr>
        <w:t>Date de fin</w:t>
      </w:r>
    </w:p>
    <w:p w14:paraId="16856D64" w14:textId="77777777" w:rsidR="00EC2315" w:rsidRDefault="00EC2315" w:rsidP="00EC2315">
      <w:pPr>
        <w:pStyle w:val="Content"/>
        <w:ind w:left="1440"/>
        <w:rPr>
          <w:b w:val="0"/>
          <w:lang w:val="fr-BE"/>
        </w:rPr>
      </w:pPr>
    </w:p>
    <w:p w14:paraId="2FD00974" w14:textId="242DC67B" w:rsidR="00A26DAA" w:rsidRDefault="00A26DAA" w:rsidP="00185FB9">
      <w:pPr>
        <w:pStyle w:val="Content"/>
        <w:numPr>
          <w:ilvl w:val="0"/>
          <w:numId w:val="13"/>
        </w:numPr>
        <w:rPr>
          <w:b w:val="0"/>
          <w:lang w:val="fr-BE"/>
        </w:rPr>
      </w:pPr>
      <w:r>
        <w:rPr>
          <w:b w:val="0"/>
          <w:lang w:val="fr-BE"/>
        </w:rPr>
        <w:t xml:space="preserve">Sortie : </w:t>
      </w:r>
    </w:p>
    <w:p w14:paraId="61EEE0AA" w14:textId="5924F6FF" w:rsidR="00A26DAA" w:rsidRPr="00E21D8E" w:rsidRDefault="00A26DAA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ab/>
      </w:r>
      <w:r w:rsidR="00185FB9">
        <w:rPr>
          <w:b w:val="0"/>
          <w:lang w:val="fr-BE"/>
        </w:rPr>
        <w:tab/>
      </w:r>
      <w:r>
        <w:rPr>
          <w:b w:val="0"/>
          <w:lang w:val="fr-BE"/>
        </w:rPr>
        <w:t>Prix moyen des commandes</w:t>
      </w:r>
    </w:p>
    <w:sectPr w:rsidR="00A26DAA" w:rsidRPr="00E21D8E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Cha B" w:date="2019-04-08T20:54:00Z" w:initials="CB">
    <w:p w14:paraId="253D5657" w14:textId="77777777" w:rsidR="00F124A1" w:rsidRPr="0097087F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97087F">
        <w:rPr>
          <w:lang w:val="fr-BE"/>
        </w:rPr>
        <w:t>Si on habite un immeuble à appartements situé au numéro 10A ?</w:t>
      </w:r>
    </w:p>
  </w:comment>
  <w:comment w:id="8" w:author="Alex" w:date="2019-05-08T22:16:00Z" w:initials="A">
    <w:p w14:paraId="21778CBE" w14:textId="51E5349C" w:rsidR="00F124A1" w:rsidRPr="00457F83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457F83">
        <w:rPr>
          <w:lang w:val="fr-BE"/>
        </w:rPr>
        <w:t>La boite ?</w:t>
      </w:r>
    </w:p>
  </w:comment>
  <w:comment w:id="9" w:author="Pierre-Henri Lempereur" w:date="2019-08-25T16:57:00Z" w:initials="PL">
    <w:p w14:paraId="578CE9E4" w14:textId="47198568" w:rsidR="00F124A1" w:rsidRPr="00165C27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165C27">
        <w:rPr>
          <w:lang w:val="fr-BE"/>
        </w:rPr>
        <w:t>Fait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-&gt; </w:t>
      </w:r>
      <w:proofErr w:type="spellStart"/>
      <w:r>
        <w:rPr>
          <w:lang w:val="fr-BE"/>
        </w:rPr>
        <w:t>varchar</w:t>
      </w:r>
      <w:proofErr w:type="spellEnd"/>
      <w:r>
        <w:rPr>
          <w:lang w:val="fr-BE"/>
        </w:rPr>
        <w:t>)</w:t>
      </w:r>
    </w:p>
  </w:comment>
  <w:comment w:id="12" w:author="Cha B" w:date="2019-04-08T20:55:00Z" w:initials="CB">
    <w:p w14:paraId="3D260A11" w14:textId="77777777" w:rsidR="00F124A1" w:rsidRPr="0097087F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idem</w:t>
      </w:r>
      <w:proofErr w:type="gramEnd"/>
      <w:r w:rsidRPr="0097087F">
        <w:rPr>
          <w:lang w:val="fr-BE"/>
        </w:rPr>
        <w:t xml:space="preserve"> ci-dessus</w:t>
      </w:r>
    </w:p>
  </w:comment>
  <w:comment w:id="11" w:author="Alex" w:date="2019-05-08T22:16:00Z" w:initials="A">
    <w:p w14:paraId="7A9965A0" w14:textId="47F5C331" w:rsidR="00F124A1" w:rsidRPr="00457F83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  <w:r>
        <w:rPr>
          <w:lang w:val="fr-BE"/>
        </w:rPr>
        <w:t xml:space="preserve"> (</w:t>
      </w:r>
      <w:proofErr w:type="spellStart"/>
      <w:r>
        <w:rPr>
          <w:lang w:val="fr-BE"/>
        </w:rPr>
        <w:t>int</w:t>
      </w:r>
      <w:proofErr w:type="spellEnd"/>
      <w:r>
        <w:rPr>
          <w:lang w:val="fr-BE"/>
        </w:rPr>
        <w:t xml:space="preserve"> -&gt; </w:t>
      </w:r>
      <w:proofErr w:type="spellStart"/>
      <w:r>
        <w:rPr>
          <w:lang w:val="fr-BE"/>
        </w:rPr>
        <w:t>varchar</w:t>
      </w:r>
      <w:proofErr w:type="spellEnd"/>
      <w:r>
        <w:rPr>
          <w:lang w:val="fr-BE"/>
        </w:rPr>
        <w:t>)</w:t>
      </w:r>
    </w:p>
  </w:comment>
  <w:comment w:id="13" w:author="Cha B" w:date="2019-04-08T20:56:00Z" w:initials="CB">
    <w:p w14:paraId="47B2EB7F" w14:textId="77777777" w:rsidR="00F124A1" w:rsidRPr="0097087F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97087F">
        <w:rPr>
          <w:lang w:val="fr-BE"/>
        </w:rPr>
        <w:t>??</w:t>
      </w:r>
    </w:p>
  </w:comment>
  <w:comment w:id="14" w:author="Alex" w:date="2019-05-08T22:15:00Z" w:initials="A">
    <w:p w14:paraId="527C52D3" w14:textId="63E0C425" w:rsidR="00F124A1" w:rsidRPr="00FA283B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FA283B">
        <w:rPr>
          <w:lang w:val="fr-BE"/>
        </w:rPr>
        <w:t>Importer -&gt; emporter</w:t>
      </w:r>
    </w:p>
    <w:p w14:paraId="40D19D1A" w14:textId="77777777" w:rsidR="00F124A1" w:rsidRPr="00FA283B" w:rsidRDefault="00F124A1">
      <w:pPr>
        <w:pStyle w:val="Commentaire"/>
        <w:rPr>
          <w:lang w:val="fr-BE"/>
        </w:rPr>
      </w:pPr>
    </w:p>
  </w:comment>
  <w:comment w:id="16" w:author="Cha B" w:date="2019-04-08T20:57:00Z" w:initials="CB">
    <w:p w14:paraId="360133A4" w14:textId="77777777" w:rsidR="00F124A1" w:rsidRPr="0097087F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idem</w:t>
      </w:r>
      <w:proofErr w:type="gramEnd"/>
    </w:p>
  </w:comment>
  <w:comment w:id="15" w:author="Alex" w:date="2019-05-08T22:15:00Z" w:initials="A">
    <w:p w14:paraId="3B389AEB" w14:textId="1E2167BA" w:rsidR="00F124A1" w:rsidRPr="00457F83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boite</w:t>
      </w:r>
      <w:proofErr w:type="gramEnd"/>
      <w:r w:rsidRPr="00457F83">
        <w:rPr>
          <w:lang w:val="fr-BE"/>
        </w:rPr>
        <w:t xml:space="preserve"> …</w:t>
      </w:r>
    </w:p>
  </w:comment>
  <w:comment w:id="18" w:author="Cha B" w:date="2019-04-08T21:00:00Z" w:initials="CB">
    <w:p w14:paraId="595982A0" w14:textId="77777777" w:rsidR="00F124A1" w:rsidRPr="0097087F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l'insertion</w:t>
      </w:r>
      <w:proofErr w:type="gramEnd"/>
      <w:r w:rsidRPr="0097087F">
        <w:rPr>
          <w:lang w:val="fr-BE"/>
        </w:rPr>
        <w:t xml:space="preserve"> dans une table suffit. Choisir une table où toutes les consignes et contraintes de l'énoncé sont respectées.</w:t>
      </w:r>
    </w:p>
  </w:comment>
  <w:comment w:id="19" w:author="Alex" w:date="2019-05-08T22:15:00Z" w:initials="A">
    <w:p w14:paraId="14D3BE0C" w14:textId="691DF15C" w:rsidR="00F124A1" w:rsidRPr="00457F83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</w:p>
  </w:comment>
  <w:comment w:id="20" w:author="Cha B" w:date="2019-04-08T21:01:00Z" w:initials="CB">
    <w:p w14:paraId="59F50C64" w14:textId="77777777" w:rsidR="00F124A1" w:rsidRPr="0097087F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une</w:t>
      </w:r>
      <w:proofErr w:type="gramEnd"/>
      <w:r w:rsidRPr="0097087F">
        <w:rPr>
          <w:lang w:val="fr-BE"/>
        </w:rPr>
        <w:t xml:space="preserve"> seule table suffit. Ce n'est pas très convivial d'introduire un numéro. A réfléchir.</w:t>
      </w:r>
    </w:p>
  </w:comment>
  <w:comment w:id="21" w:author="Alex" w:date="2019-05-08T22:15:00Z" w:initials="A">
    <w:p w14:paraId="0E1F414C" w14:textId="419CE408" w:rsidR="00F124A1" w:rsidRPr="00457F83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</w:p>
  </w:comment>
  <w:comment w:id="22" w:author="Cha B" w:date="2019-04-08T21:02:00Z" w:initials="CB">
    <w:p w14:paraId="28E9311F" w14:textId="77777777" w:rsidR="00F124A1" w:rsidRPr="0097087F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même</w:t>
      </w:r>
      <w:proofErr w:type="gramEnd"/>
      <w:r w:rsidRPr="0097087F">
        <w:rPr>
          <w:lang w:val="fr-BE"/>
        </w:rPr>
        <w:t xml:space="preserve"> remarque que ci-dessus.</w:t>
      </w:r>
    </w:p>
  </w:comment>
  <w:comment w:id="23" w:author="Alex" w:date="2019-05-08T22:15:00Z" w:initials="A">
    <w:p w14:paraId="72B5B33E" w14:textId="49737565" w:rsidR="00F124A1" w:rsidRPr="00457F83" w:rsidRDefault="00F124A1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3D5657" w15:done="0"/>
  <w15:commentEx w15:paraId="21778CBE" w15:paraIdParent="253D5657" w15:done="0"/>
  <w15:commentEx w15:paraId="578CE9E4" w15:paraIdParent="253D5657" w15:done="0"/>
  <w15:commentEx w15:paraId="3D260A11" w15:done="0"/>
  <w15:commentEx w15:paraId="7A9965A0" w15:paraIdParent="3D260A11" w15:done="0"/>
  <w15:commentEx w15:paraId="47B2EB7F" w15:done="0"/>
  <w15:commentEx w15:paraId="40D19D1A" w15:paraIdParent="47B2EB7F" w15:done="0"/>
  <w15:commentEx w15:paraId="360133A4" w15:done="0"/>
  <w15:commentEx w15:paraId="3B389AEB" w15:paraIdParent="360133A4" w15:done="0"/>
  <w15:commentEx w15:paraId="595982A0" w15:done="0"/>
  <w15:commentEx w15:paraId="14D3BE0C" w15:paraIdParent="595982A0" w15:done="0"/>
  <w15:commentEx w15:paraId="59F50C64" w15:done="0"/>
  <w15:commentEx w15:paraId="0E1F414C" w15:paraIdParent="59F50C64" w15:done="0"/>
  <w15:commentEx w15:paraId="28E9311F" w15:done="0"/>
  <w15:commentEx w15:paraId="72B5B33E" w15:paraIdParent="28E931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3D5657" w16cid:durableId="20563377"/>
  <w16cid:commentId w16cid:paraId="3D260A11" w16cid:durableId="205633C9"/>
  <w16cid:commentId w16cid:paraId="775D0C6F" w16cid:durableId="205633DA"/>
  <w16cid:commentId w16cid:paraId="47B2EB7F" w16cid:durableId="2056340C"/>
  <w16cid:commentId w16cid:paraId="360133A4" w16cid:durableId="20563430"/>
  <w16cid:commentId w16cid:paraId="6726DF83" w16cid:durableId="20563439"/>
  <w16cid:commentId w16cid:paraId="595982A0" w16cid:durableId="205634F6"/>
  <w16cid:commentId w16cid:paraId="59F50C64" w16cid:durableId="20563521"/>
  <w16cid:commentId w16cid:paraId="28E9311F" w16cid:durableId="2056356F"/>
  <w16cid:commentId w16cid:paraId="150E2F1B" w16cid:durableId="2056360D"/>
  <w16cid:commentId w16cid:paraId="5C31E52A" w16cid:durableId="205636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5D56D" w14:textId="77777777" w:rsidR="00F124A1" w:rsidRDefault="00F124A1">
      <w:r>
        <w:separator/>
      </w:r>
    </w:p>
    <w:p w14:paraId="5A698E43" w14:textId="77777777" w:rsidR="00F124A1" w:rsidRDefault="00F124A1"/>
  </w:endnote>
  <w:endnote w:type="continuationSeparator" w:id="0">
    <w:p w14:paraId="37EFA5FC" w14:textId="77777777" w:rsidR="00F124A1" w:rsidRDefault="00F124A1">
      <w:r>
        <w:continuationSeparator/>
      </w:r>
    </w:p>
    <w:p w14:paraId="7FBF77E7" w14:textId="77777777" w:rsidR="00F124A1" w:rsidRDefault="00F12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1E9E3" w14:textId="0A32A102" w:rsidR="00F124A1" w:rsidRDefault="00F124A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C2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EE696A4" w14:textId="77777777" w:rsidR="00F124A1" w:rsidRDefault="00F124A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9195D" w14:textId="77777777" w:rsidR="00F124A1" w:rsidRDefault="00F124A1">
      <w:r>
        <w:separator/>
      </w:r>
    </w:p>
    <w:p w14:paraId="4CFED33C" w14:textId="77777777" w:rsidR="00F124A1" w:rsidRDefault="00F124A1"/>
  </w:footnote>
  <w:footnote w:type="continuationSeparator" w:id="0">
    <w:p w14:paraId="33DE991E" w14:textId="77777777" w:rsidR="00F124A1" w:rsidRDefault="00F124A1">
      <w:r>
        <w:continuationSeparator/>
      </w:r>
    </w:p>
    <w:p w14:paraId="7DA4F5E7" w14:textId="77777777" w:rsidR="00F124A1" w:rsidRDefault="00F124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F124A1" w14:paraId="7F41DD0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7AE2803" w14:textId="77777777" w:rsidR="00F124A1" w:rsidRDefault="00F124A1">
          <w:pPr>
            <w:pStyle w:val="En-tte"/>
          </w:pPr>
        </w:p>
      </w:tc>
    </w:tr>
  </w:tbl>
  <w:p w14:paraId="1CC8F22B" w14:textId="77777777" w:rsidR="00F124A1" w:rsidRDefault="00F124A1" w:rsidP="00D077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A5D"/>
    <w:multiLevelType w:val="hybridMultilevel"/>
    <w:tmpl w:val="6A28FB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50E59"/>
    <w:multiLevelType w:val="hybridMultilevel"/>
    <w:tmpl w:val="21DC49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E4D56"/>
    <w:multiLevelType w:val="hybridMultilevel"/>
    <w:tmpl w:val="427E70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31CA7"/>
    <w:multiLevelType w:val="hybridMultilevel"/>
    <w:tmpl w:val="F80A53CC"/>
    <w:lvl w:ilvl="0" w:tplc="56AA3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442C1"/>
    <w:multiLevelType w:val="hybridMultilevel"/>
    <w:tmpl w:val="5A7E07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C461E"/>
    <w:multiLevelType w:val="hybridMultilevel"/>
    <w:tmpl w:val="5D46C8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E01EE"/>
    <w:multiLevelType w:val="hybridMultilevel"/>
    <w:tmpl w:val="6DE68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677D2"/>
    <w:multiLevelType w:val="hybridMultilevel"/>
    <w:tmpl w:val="EF7E40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33F17"/>
    <w:multiLevelType w:val="hybridMultilevel"/>
    <w:tmpl w:val="330828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A6788"/>
    <w:multiLevelType w:val="hybridMultilevel"/>
    <w:tmpl w:val="349819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61580"/>
    <w:multiLevelType w:val="hybridMultilevel"/>
    <w:tmpl w:val="F8A09A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02E01"/>
    <w:multiLevelType w:val="hybridMultilevel"/>
    <w:tmpl w:val="24BCA8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05D20"/>
    <w:multiLevelType w:val="hybridMultilevel"/>
    <w:tmpl w:val="B0228DA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 B">
    <w15:presenceInfo w15:providerId="Windows Live" w15:userId="0fa31f8bfceed6db"/>
  </w15:person>
  <w15:person w15:author="Alex">
    <w15:presenceInfo w15:providerId="None" w15:userId="Alex"/>
  </w15:person>
  <w15:person w15:author="Pierre-Henri Lempereur">
    <w15:presenceInfo w15:providerId="Windows Live" w15:userId="e6d8f9906262e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BE" w:vendorID="64" w:dllVersion="4096" w:nlCheck="1" w:checkStyle="0"/>
  <w:activeWritingStyle w:appName="MSWord" w:lang="en-US" w:vendorID="64" w:dllVersion="4096" w:nlCheck="1" w:checkStyle="0"/>
  <w:activeWritingStyle w:appName="MSWord" w:lang="fr-BE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C1"/>
    <w:rsid w:val="00020420"/>
    <w:rsid w:val="0002482E"/>
    <w:rsid w:val="00031717"/>
    <w:rsid w:val="00050324"/>
    <w:rsid w:val="00057D1E"/>
    <w:rsid w:val="000709D3"/>
    <w:rsid w:val="000A0150"/>
    <w:rsid w:val="000E4DF6"/>
    <w:rsid w:val="000E63C9"/>
    <w:rsid w:val="00105DDC"/>
    <w:rsid w:val="00130E9D"/>
    <w:rsid w:val="00130F30"/>
    <w:rsid w:val="00134AA0"/>
    <w:rsid w:val="00150A6D"/>
    <w:rsid w:val="00163049"/>
    <w:rsid w:val="00165C27"/>
    <w:rsid w:val="001660C8"/>
    <w:rsid w:val="00180046"/>
    <w:rsid w:val="00180F67"/>
    <w:rsid w:val="00185B35"/>
    <w:rsid w:val="00185FB9"/>
    <w:rsid w:val="00191471"/>
    <w:rsid w:val="00193C14"/>
    <w:rsid w:val="001A624E"/>
    <w:rsid w:val="001F1D0A"/>
    <w:rsid w:val="001F2BC8"/>
    <w:rsid w:val="001F5F6B"/>
    <w:rsid w:val="00200E44"/>
    <w:rsid w:val="002031F1"/>
    <w:rsid w:val="0020558F"/>
    <w:rsid w:val="00243EBC"/>
    <w:rsid w:val="0024473C"/>
    <w:rsid w:val="00246A35"/>
    <w:rsid w:val="002811EA"/>
    <w:rsid w:val="00284348"/>
    <w:rsid w:val="002F1D5F"/>
    <w:rsid w:val="002F4206"/>
    <w:rsid w:val="002F51F5"/>
    <w:rsid w:val="00312137"/>
    <w:rsid w:val="00324624"/>
    <w:rsid w:val="00330359"/>
    <w:rsid w:val="0033762F"/>
    <w:rsid w:val="003520C4"/>
    <w:rsid w:val="003541C6"/>
    <w:rsid w:val="00357FD0"/>
    <w:rsid w:val="00366C7E"/>
    <w:rsid w:val="00384EA3"/>
    <w:rsid w:val="00395036"/>
    <w:rsid w:val="003A39A1"/>
    <w:rsid w:val="003C2191"/>
    <w:rsid w:val="003D3863"/>
    <w:rsid w:val="00407F10"/>
    <w:rsid w:val="004110DE"/>
    <w:rsid w:val="0044085A"/>
    <w:rsid w:val="00454D24"/>
    <w:rsid w:val="00456F78"/>
    <w:rsid w:val="00457F83"/>
    <w:rsid w:val="004627EB"/>
    <w:rsid w:val="004A45FB"/>
    <w:rsid w:val="004A488B"/>
    <w:rsid w:val="004B21A5"/>
    <w:rsid w:val="004B6EE1"/>
    <w:rsid w:val="004D7006"/>
    <w:rsid w:val="004F0609"/>
    <w:rsid w:val="004F59AE"/>
    <w:rsid w:val="004F5B80"/>
    <w:rsid w:val="00502672"/>
    <w:rsid w:val="005037F0"/>
    <w:rsid w:val="00516A86"/>
    <w:rsid w:val="005275F6"/>
    <w:rsid w:val="00541B22"/>
    <w:rsid w:val="00550E73"/>
    <w:rsid w:val="00572102"/>
    <w:rsid w:val="0059523C"/>
    <w:rsid w:val="005C4F3E"/>
    <w:rsid w:val="005D52E1"/>
    <w:rsid w:val="005F1BB0"/>
    <w:rsid w:val="005F499F"/>
    <w:rsid w:val="00603DB0"/>
    <w:rsid w:val="006057D9"/>
    <w:rsid w:val="00636169"/>
    <w:rsid w:val="00642900"/>
    <w:rsid w:val="00656C4D"/>
    <w:rsid w:val="00694E2A"/>
    <w:rsid w:val="006A575F"/>
    <w:rsid w:val="006B008B"/>
    <w:rsid w:val="006B7574"/>
    <w:rsid w:val="006E5716"/>
    <w:rsid w:val="006F1850"/>
    <w:rsid w:val="007302B3"/>
    <w:rsid w:val="00730733"/>
    <w:rsid w:val="00730E3A"/>
    <w:rsid w:val="00730E4D"/>
    <w:rsid w:val="00736AAF"/>
    <w:rsid w:val="00745CC2"/>
    <w:rsid w:val="00750134"/>
    <w:rsid w:val="007547A2"/>
    <w:rsid w:val="00764C7F"/>
    <w:rsid w:val="00765B2A"/>
    <w:rsid w:val="00772D90"/>
    <w:rsid w:val="00772FA1"/>
    <w:rsid w:val="00783A34"/>
    <w:rsid w:val="0078733F"/>
    <w:rsid w:val="007A076A"/>
    <w:rsid w:val="007C6B52"/>
    <w:rsid w:val="007D16C5"/>
    <w:rsid w:val="007E48DA"/>
    <w:rsid w:val="007F7A41"/>
    <w:rsid w:val="008324B4"/>
    <w:rsid w:val="00862FE4"/>
    <w:rsid w:val="0086389A"/>
    <w:rsid w:val="00872030"/>
    <w:rsid w:val="0087605E"/>
    <w:rsid w:val="008825D7"/>
    <w:rsid w:val="008B1FEE"/>
    <w:rsid w:val="008C3383"/>
    <w:rsid w:val="008D74EA"/>
    <w:rsid w:val="00903C32"/>
    <w:rsid w:val="00916B16"/>
    <w:rsid w:val="009173B9"/>
    <w:rsid w:val="00926F3D"/>
    <w:rsid w:val="0093335D"/>
    <w:rsid w:val="0093613E"/>
    <w:rsid w:val="00943026"/>
    <w:rsid w:val="009644C1"/>
    <w:rsid w:val="00966B81"/>
    <w:rsid w:val="0097087F"/>
    <w:rsid w:val="009C7720"/>
    <w:rsid w:val="009D7286"/>
    <w:rsid w:val="009E18BF"/>
    <w:rsid w:val="00A23AFA"/>
    <w:rsid w:val="00A26DAA"/>
    <w:rsid w:val="00A31B3E"/>
    <w:rsid w:val="00A36F8A"/>
    <w:rsid w:val="00A532F3"/>
    <w:rsid w:val="00A62C3D"/>
    <w:rsid w:val="00A6554D"/>
    <w:rsid w:val="00A7712B"/>
    <w:rsid w:val="00A8489E"/>
    <w:rsid w:val="00A84F29"/>
    <w:rsid w:val="00AC29F3"/>
    <w:rsid w:val="00AD4230"/>
    <w:rsid w:val="00AE3202"/>
    <w:rsid w:val="00AE7E3B"/>
    <w:rsid w:val="00AF4FBC"/>
    <w:rsid w:val="00B231E5"/>
    <w:rsid w:val="00B44676"/>
    <w:rsid w:val="00B44B53"/>
    <w:rsid w:val="00BE26AB"/>
    <w:rsid w:val="00BF5023"/>
    <w:rsid w:val="00C02B87"/>
    <w:rsid w:val="00C0531D"/>
    <w:rsid w:val="00C12D97"/>
    <w:rsid w:val="00C4086D"/>
    <w:rsid w:val="00C437F6"/>
    <w:rsid w:val="00C5139D"/>
    <w:rsid w:val="00C84EF8"/>
    <w:rsid w:val="00C97628"/>
    <w:rsid w:val="00CA1896"/>
    <w:rsid w:val="00CB5B28"/>
    <w:rsid w:val="00CC0400"/>
    <w:rsid w:val="00CC35E3"/>
    <w:rsid w:val="00CF3D29"/>
    <w:rsid w:val="00CF5371"/>
    <w:rsid w:val="00D011DA"/>
    <w:rsid w:val="00D0323A"/>
    <w:rsid w:val="00D0559F"/>
    <w:rsid w:val="00D077E9"/>
    <w:rsid w:val="00D360DF"/>
    <w:rsid w:val="00D41CFB"/>
    <w:rsid w:val="00D42CB7"/>
    <w:rsid w:val="00D5413D"/>
    <w:rsid w:val="00D570A9"/>
    <w:rsid w:val="00D639AE"/>
    <w:rsid w:val="00D63A02"/>
    <w:rsid w:val="00D70D02"/>
    <w:rsid w:val="00D71C22"/>
    <w:rsid w:val="00D770C7"/>
    <w:rsid w:val="00D81225"/>
    <w:rsid w:val="00D86945"/>
    <w:rsid w:val="00D87960"/>
    <w:rsid w:val="00D90290"/>
    <w:rsid w:val="00D90F26"/>
    <w:rsid w:val="00DD152F"/>
    <w:rsid w:val="00DE213F"/>
    <w:rsid w:val="00DF027C"/>
    <w:rsid w:val="00E00A32"/>
    <w:rsid w:val="00E03640"/>
    <w:rsid w:val="00E17849"/>
    <w:rsid w:val="00E212B3"/>
    <w:rsid w:val="00E21D8E"/>
    <w:rsid w:val="00E22ACD"/>
    <w:rsid w:val="00E3318F"/>
    <w:rsid w:val="00E45CD4"/>
    <w:rsid w:val="00E620B0"/>
    <w:rsid w:val="00E706AE"/>
    <w:rsid w:val="00E81B40"/>
    <w:rsid w:val="00EA2D34"/>
    <w:rsid w:val="00EB4AE5"/>
    <w:rsid w:val="00EC2315"/>
    <w:rsid w:val="00ED1ABA"/>
    <w:rsid w:val="00EF555B"/>
    <w:rsid w:val="00F027BB"/>
    <w:rsid w:val="00F0563E"/>
    <w:rsid w:val="00F11DCF"/>
    <w:rsid w:val="00F124A1"/>
    <w:rsid w:val="00F14FEA"/>
    <w:rsid w:val="00F157E1"/>
    <w:rsid w:val="00F162EA"/>
    <w:rsid w:val="00F52D27"/>
    <w:rsid w:val="00F72763"/>
    <w:rsid w:val="00F83527"/>
    <w:rsid w:val="00F85015"/>
    <w:rsid w:val="00FA283B"/>
    <w:rsid w:val="00FD583F"/>
    <w:rsid w:val="00FD7488"/>
    <w:rsid w:val="00FE4464"/>
    <w:rsid w:val="00FF16B4"/>
    <w:rsid w:val="00FF574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70B4DA"/>
  <w15:docId w15:val="{6315CE08-AD31-4BB6-BF26-D2298581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3D"/>
    <w:pPr>
      <w:spacing w:after="0"/>
    </w:pPr>
    <w:rPr>
      <w:rFonts w:eastAsiaTheme="minorEastAsia"/>
      <w:color w:val="082A75" w:themeColor="text2"/>
      <w:sz w:val="22"/>
      <w:szCs w:val="22"/>
    </w:rPr>
  </w:style>
  <w:style w:type="paragraph" w:styleId="Titre1">
    <w:name w:val="heading 1"/>
    <w:basedOn w:val="Normal"/>
    <w:link w:val="Titre1Car"/>
    <w:uiPriority w:val="4"/>
    <w:qFormat/>
    <w:rsid w:val="00A62C3D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A62C3D"/>
    <w:rPr>
      <w:rFonts w:asciiTheme="majorHAnsi" w:eastAsiaTheme="majorEastAsia" w:hAnsiTheme="majorHAnsi" w:cstheme="majorBidi"/>
      <w:b/>
      <w:color w:val="061F57" w:themeColor="text2" w:themeShade="BF"/>
      <w:kern w:val="28"/>
      <w:sz w:val="3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39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Policepardfau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Policepardfau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5023"/>
    <w:pPr>
      <w:keepLines/>
      <w:spacing w:after="0" w:line="259" w:lineRule="auto"/>
      <w:outlineLvl w:val="9"/>
    </w:pPr>
    <w:rPr>
      <w:b/>
      <w:color w:val="013A57" w:themeColor="accent1" w:themeShade="BF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BF502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5023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BF5023"/>
    <w:rPr>
      <w:color w:val="3592CF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A62C3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44B5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4B5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4B53"/>
    <w:rPr>
      <w:rFonts w:eastAsiaTheme="minorEastAsia"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4B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4B53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32010\AppData\Roaming\Microsoft\Templates\Report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9B000-2F5E-493C-BC12-0BC29196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1349</TotalTime>
  <Pages>14</Pages>
  <Words>1561</Words>
  <Characters>8588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GHEERTS Alexandre</dc:creator>
  <cp:keywords/>
  <cp:lastModifiedBy>Pierre-Henri Lempereur</cp:lastModifiedBy>
  <cp:revision>71</cp:revision>
  <cp:lastPrinted>2019-04-04T13:01:00Z</cp:lastPrinted>
  <dcterms:created xsi:type="dcterms:W3CDTF">2019-04-19T10:15:00Z</dcterms:created>
  <dcterms:modified xsi:type="dcterms:W3CDTF">2019-08-25T17:45:00Z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