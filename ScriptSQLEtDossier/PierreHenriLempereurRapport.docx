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38A190" w14:textId="77777777" w:rsidR="00BF5023" w:rsidRPr="00502672" w:rsidRDefault="00BF5023">
      <w:pPr>
        <w:rPr>
          <w:lang w:val="fr-BE"/>
        </w:rPr>
      </w:pPr>
    </w:p>
    <w:p w14:paraId="669AC204" w14:textId="77777777" w:rsidR="005F499F" w:rsidRPr="00502672" w:rsidRDefault="005F499F" w:rsidP="005F499F">
      <w:pPr>
        <w:pBdr>
          <w:bottom w:val="single" w:sz="4" w:space="1" w:color="auto"/>
        </w:pBdr>
        <w:jc w:val="center"/>
        <w:rPr>
          <w:lang w:val="fr-BE"/>
        </w:rPr>
      </w:pPr>
      <w:r w:rsidRPr="00502672">
        <w:rPr>
          <w:noProof/>
          <w:lang w:val="fr-BE" w:eastAsia="fr-BE"/>
        </w:rPr>
        <w:drawing>
          <wp:inline distT="0" distB="0" distL="0" distR="0" wp14:anchorId="1D96021B" wp14:editId="1EDB9250">
            <wp:extent cx="2009775" cy="2326383"/>
            <wp:effectExtent l="0" t="0" r="0" b="0"/>
            <wp:docPr id="8" name="Image 8" descr="Résultat de recherche d'images pour &quot;henallux log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ésultat de recherche d'images pour &quot;henallux logo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610" cy="23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1EFD7" w14:textId="77777777" w:rsidR="005F499F" w:rsidRPr="00502672" w:rsidRDefault="005F499F" w:rsidP="005F499F">
      <w:pPr>
        <w:pBdr>
          <w:bottom w:val="single" w:sz="4" w:space="1" w:color="auto"/>
        </w:pBdr>
        <w:jc w:val="center"/>
        <w:rPr>
          <w:lang w:val="fr-BE"/>
        </w:rPr>
      </w:pPr>
      <w:r w:rsidRPr="00502672">
        <w:rPr>
          <w:lang w:val="fr-BE"/>
        </w:rPr>
        <w:t>Province de Namur</w:t>
      </w:r>
      <w:r w:rsidRPr="00502672">
        <w:rPr>
          <w:lang w:val="fr-BE"/>
        </w:rPr>
        <w:br/>
        <w:t>Haute École de Namur-Liège-Luxembourg</w:t>
      </w:r>
      <w:r w:rsidRPr="00502672">
        <w:rPr>
          <w:lang w:val="fr-BE"/>
        </w:rPr>
        <w:br/>
        <w:t>Campus IESN</w:t>
      </w:r>
      <w:r w:rsidRPr="00502672">
        <w:rPr>
          <w:lang w:val="fr-BE"/>
        </w:rPr>
        <w:br/>
        <w:t xml:space="preserve">Rue Joseph </w:t>
      </w:r>
      <w:proofErr w:type="spellStart"/>
      <w:r w:rsidRPr="00502672">
        <w:rPr>
          <w:lang w:val="fr-BE"/>
        </w:rPr>
        <w:t>Calozet</w:t>
      </w:r>
      <w:proofErr w:type="spellEnd"/>
      <w:r w:rsidRPr="00502672">
        <w:rPr>
          <w:lang w:val="fr-BE"/>
        </w:rPr>
        <w:t xml:space="preserve"> 19</w:t>
      </w:r>
      <w:r w:rsidRPr="00502672">
        <w:rPr>
          <w:lang w:val="fr-BE"/>
        </w:rPr>
        <w:br/>
        <w:t>5000 Namur</w:t>
      </w:r>
    </w:p>
    <w:p w14:paraId="7D2AE384" w14:textId="77777777" w:rsidR="005F499F" w:rsidRPr="00502672" w:rsidRDefault="005F499F" w:rsidP="005F499F">
      <w:pPr>
        <w:rPr>
          <w:lang w:val="fr-BE"/>
        </w:rPr>
      </w:pPr>
    </w:p>
    <w:p w14:paraId="71674C0A" w14:textId="77777777" w:rsidR="005F499F" w:rsidRPr="00502672" w:rsidRDefault="005F499F" w:rsidP="005F499F">
      <w:pPr>
        <w:jc w:val="center"/>
        <w:rPr>
          <w:b/>
          <w:sz w:val="48"/>
          <w:szCs w:val="48"/>
          <w:lang w:val="fr-BE"/>
        </w:rPr>
      </w:pPr>
      <w:r w:rsidRPr="00502672">
        <w:rPr>
          <w:sz w:val="48"/>
          <w:szCs w:val="48"/>
          <w:lang w:val="fr-BE"/>
        </w:rPr>
        <w:t>Programmation orientée-objet</w:t>
      </w:r>
      <w:r w:rsidRPr="00502672">
        <w:rPr>
          <w:sz w:val="48"/>
          <w:szCs w:val="48"/>
          <w:lang w:val="fr-BE"/>
        </w:rPr>
        <w:br/>
        <w:t>avancée (Java)</w:t>
      </w:r>
    </w:p>
    <w:p w14:paraId="22DD1D09" w14:textId="77777777" w:rsidR="005F499F" w:rsidRPr="00502672" w:rsidRDefault="005F499F" w:rsidP="005F499F">
      <w:pPr>
        <w:jc w:val="center"/>
        <w:rPr>
          <w:b/>
          <w:sz w:val="48"/>
          <w:szCs w:val="48"/>
          <w:lang w:val="fr-BE"/>
        </w:rPr>
      </w:pPr>
    </w:p>
    <w:p w14:paraId="17AFB06C" w14:textId="77777777" w:rsidR="005F499F" w:rsidRPr="00502672" w:rsidRDefault="005F499F" w:rsidP="005F499F">
      <w:pPr>
        <w:ind w:firstLine="7088"/>
        <w:rPr>
          <w:b/>
          <w:sz w:val="24"/>
          <w:lang w:val="fr-BE"/>
        </w:rPr>
      </w:pPr>
    </w:p>
    <w:p w14:paraId="4A0FE405" w14:textId="77777777" w:rsidR="005F499F" w:rsidRPr="00502672" w:rsidRDefault="005F499F" w:rsidP="005F499F">
      <w:pPr>
        <w:ind w:firstLine="7088"/>
        <w:rPr>
          <w:b/>
          <w:sz w:val="24"/>
          <w:lang w:val="fr-BE"/>
        </w:rPr>
      </w:pPr>
    </w:p>
    <w:p w14:paraId="5EAB63EA" w14:textId="77777777" w:rsidR="005F499F" w:rsidRPr="00502672" w:rsidRDefault="005F499F" w:rsidP="005F499F">
      <w:pPr>
        <w:ind w:firstLine="7088"/>
        <w:rPr>
          <w:b/>
          <w:sz w:val="24"/>
          <w:lang w:val="fr-BE"/>
        </w:rPr>
      </w:pPr>
    </w:p>
    <w:p w14:paraId="7024E883" w14:textId="77777777" w:rsidR="005F499F" w:rsidRPr="00502672" w:rsidRDefault="005F499F" w:rsidP="005F499F">
      <w:pPr>
        <w:ind w:firstLine="7088"/>
        <w:rPr>
          <w:b/>
          <w:sz w:val="24"/>
          <w:lang w:val="fr-BE"/>
        </w:rPr>
      </w:pPr>
      <w:r w:rsidRPr="00502672">
        <w:rPr>
          <w:sz w:val="24"/>
          <w:lang w:val="fr-BE"/>
        </w:rPr>
        <w:t xml:space="preserve">Dossier sur </w:t>
      </w:r>
      <w:proofErr w:type="spellStart"/>
      <w:r w:rsidRPr="00502672">
        <w:rPr>
          <w:sz w:val="24"/>
          <w:lang w:val="fr-BE"/>
        </w:rPr>
        <w:t>Libio</w:t>
      </w:r>
      <w:proofErr w:type="spellEnd"/>
      <w:r w:rsidRPr="00502672">
        <w:rPr>
          <w:sz w:val="24"/>
          <w:lang w:val="fr-BE"/>
        </w:rPr>
        <w:t>-pizza</w:t>
      </w:r>
    </w:p>
    <w:p w14:paraId="52F8E7FE" w14:textId="77777777" w:rsidR="005F499F" w:rsidRPr="00502672" w:rsidRDefault="005F499F" w:rsidP="005F499F">
      <w:pPr>
        <w:ind w:left="6520" w:firstLine="560"/>
        <w:rPr>
          <w:b/>
          <w:sz w:val="24"/>
          <w:lang w:val="fr-BE"/>
        </w:rPr>
      </w:pPr>
    </w:p>
    <w:p w14:paraId="31E8E599" w14:textId="77777777" w:rsidR="005F499F" w:rsidRPr="00502672" w:rsidRDefault="005F499F" w:rsidP="005F499F">
      <w:pPr>
        <w:ind w:left="7080"/>
        <w:rPr>
          <w:b/>
          <w:sz w:val="24"/>
          <w:lang w:val="fr-BE"/>
        </w:rPr>
      </w:pPr>
      <w:r w:rsidRPr="00502672">
        <w:rPr>
          <w:sz w:val="24"/>
          <w:lang w:val="fr-BE"/>
        </w:rPr>
        <w:t xml:space="preserve">Présenté par : </w:t>
      </w:r>
    </w:p>
    <w:p w14:paraId="4EBCEEC1" w14:textId="77777777" w:rsidR="005F499F" w:rsidRPr="00502672" w:rsidRDefault="005F499F" w:rsidP="005F499F">
      <w:pPr>
        <w:ind w:left="7080"/>
        <w:rPr>
          <w:b/>
          <w:sz w:val="24"/>
          <w:lang w:val="fr-BE"/>
        </w:rPr>
      </w:pPr>
      <w:proofErr w:type="spellStart"/>
      <w:r w:rsidRPr="00502672">
        <w:rPr>
          <w:sz w:val="24"/>
          <w:lang w:val="fr-BE"/>
        </w:rPr>
        <w:t>Gheerts</w:t>
      </w:r>
      <w:proofErr w:type="spellEnd"/>
      <w:r w:rsidRPr="00502672">
        <w:rPr>
          <w:sz w:val="24"/>
          <w:lang w:val="fr-BE"/>
        </w:rPr>
        <w:t xml:space="preserve"> Alexandre</w:t>
      </w:r>
    </w:p>
    <w:p w14:paraId="41204997" w14:textId="77777777" w:rsidR="005F499F" w:rsidRPr="00502672" w:rsidRDefault="005F499F" w:rsidP="005F499F">
      <w:pPr>
        <w:ind w:left="7080"/>
        <w:rPr>
          <w:b/>
          <w:sz w:val="24"/>
          <w:lang w:val="fr-BE"/>
        </w:rPr>
      </w:pPr>
      <w:r w:rsidRPr="00502672">
        <w:rPr>
          <w:sz w:val="24"/>
          <w:lang w:val="fr-BE"/>
        </w:rPr>
        <w:t>Lempereur Pierre-Henri</w:t>
      </w:r>
    </w:p>
    <w:p w14:paraId="0EB3F9C7" w14:textId="77777777" w:rsidR="005F499F" w:rsidRPr="00502672" w:rsidRDefault="005F499F" w:rsidP="005F499F">
      <w:pPr>
        <w:spacing w:line="240" w:lineRule="auto"/>
        <w:ind w:left="7080"/>
        <w:rPr>
          <w:b/>
          <w:sz w:val="24"/>
          <w:lang w:val="fr-BE"/>
        </w:rPr>
      </w:pPr>
    </w:p>
    <w:p w14:paraId="29820B8E" w14:textId="359C44B4" w:rsidR="005F499F" w:rsidRPr="00502672" w:rsidRDefault="005F499F" w:rsidP="005F499F">
      <w:pPr>
        <w:spacing w:line="240" w:lineRule="auto"/>
        <w:ind w:left="7080"/>
        <w:rPr>
          <w:b/>
          <w:sz w:val="24"/>
          <w:lang w:val="fr-BE"/>
        </w:rPr>
      </w:pPr>
      <w:r w:rsidRPr="00502672">
        <w:rPr>
          <w:sz w:val="24"/>
          <w:lang w:val="fr-BE"/>
        </w:rPr>
        <w:t>Inscrit dans la section </w:t>
      </w:r>
      <w:r w:rsidR="00764C7F" w:rsidRPr="00502672">
        <w:rPr>
          <w:sz w:val="24"/>
          <w:lang w:val="fr-BE"/>
        </w:rPr>
        <w:t xml:space="preserve">: </w:t>
      </w:r>
      <w:r w:rsidRPr="00502672">
        <w:rPr>
          <w:sz w:val="24"/>
          <w:lang w:val="fr-BE"/>
        </w:rPr>
        <w:br/>
        <w:t>Informatique de gestion</w:t>
      </w:r>
      <w:r w:rsidRPr="00502672">
        <w:rPr>
          <w:sz w:val="24"/>
          <w:lang w:val="fr-BE"/>
        </w:rPr>
        <w:br/>
        <w:t>Bloc 2 – Groupe A &amp; B</w:t>
      </w:r>
      <w:r w:rsidR="00AF4FBC">
        <w:rPr>
          <w:sz w:val="24"/>
          <w:lang w:val="fr-BE"/>
        </w:rPr>
        <w:t>2</w:t>
      </w:r>
    </w:p>
    <w:p w14:paraId="7D020C44" w14:textId="77777777" w:rsidR="005F499F" w:rsidRPr="00502672" w:rsidRDefault="005F499F" w:rsidP="005F499F">
      <w:pPr>
        <w:spacing w:line="240" w:lineRule="auto"/>
        <w:ind w:left="7080"/>
        <w:rPr>
          <w:b/>
          <w:sz w:val="24"/>
          <w:lang w:val="fr-BE"/>
        </w:rPr>
      </w:pPr>
    </w:p>
    <w:p w14:paraId="529D8A0F" w14:textId="77777777" w:rsidR="005F499F" w:rsidRPr="00502672" w:rsidRDefault="005F499F" w:rsidP="005F499F">
      <w:pPr>
        <w:spacing w:line="240" w:lineRule="auto"/>
        <w:ind w:left="7080"/>
        <w:rPr>
          <w:b/>
          <w:sz w:val="24"/>
          <w:lang w:val="fr-BE"/>
        </w:rPr>
      </w:pPr>
      <w:r w:rsidRPr="00502672">
        <w:rPr>
          <w:sz w:val="24"/>
          <w:lang w:val="fr-BE"/>
        </w:rPr>
        <w:t>Année scolaire 2018-2019</w:t>
      </w:r>
    </w:p>
    <w:p w14:paraId="00C636F2" w14:textId="77777777" w:rsidR="005F499F" w:rsidRPr="00502672" w:rsidRDefault="005F499F">
      <w:pPr>
        <w:spacing w:after="200"/>
        <w:rPr>
          <w:b/>
          <w:sz w:val="24"/>
          <w:lang w:val="fr-BE"/>
        </w:rPr>
      </w:pPr>
      <w:r w:rsidRPr="00502672">
        <w:rPr>
          <w:sz w:val="24"/>
          <w:lang w:val="fr-BE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082A75" w:themeColor="text2"/>
          <w:sz w:val="22"/>
          <w:szCs w:val="22"/>
          <w:lang w:val="fr-BE"/>
        </w:rPr>
        <w:id w:val="156205837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F369F0E" w14:textId="77777777" w:rsidR="00A62C3D" w:rsidRPr="00502672" w:rsidRDefault="00A62C3D">
          <w:pPr>
            <w:pStyle w:val="En-ttedetabledesmatires"/>
            <w:rPr>
              <w:lang w:val="fr-BE"/>
            </w:rPr>
          </w:pPr>
          <w:r w:rsidRPr="00502672">
            <w:rPr>
              <w:lang w:val="fr-BE"/>
            </w:rPr>
            <w:t>Table des matières</w:t>
          </w:r>
        </w:p>
        <w:p w14:paraId="54D132FA" w14:textId="77777777" w:rsidR="007547A2" w:rsidRDefault="00A62C3D">
          <w:pPr>
            <w:pStyle w:val="TM1"/>
            <w:tabs>
              <w:tab w:val="right" w:leader="dot" w:pos="9926"/>
            </w:tabs>
            <w:rPr>
              <w:noProof/>
              <w:color w:val="auto"/>
              <w:lang w:val="fr-BE" w:eastAsia="fr-BE"/>
            </w:rPr>
          </w:pPr>
          <w:r w:rsidRPr="00502672">
            <w:rPr>
              <w:b/>
              <w:bCs/>
              <w:lang w:val="fr-BE"/>
            </w:rPr>
            <w:fldChar w:fldCharType="begin"/>
          </w:r>
          <w:r w:rsidRPr="00502672">
            <w:rPr>
              <w:b/>
              <w:bCs/>
              <w:lang w:val="fr-BE"/>
            </w:rPr>
            <w:instrText xml:space="preserve"> TOC \o "1-3" \h \z \u </w:instrText>
          </w:r>
          <w:r w:rsidRPr="00502672">
            <w:rPr>
              <w:b/>
              <w:bCs/>
              <w:lang w:val="fr-BE"/>
            </w:rPr>
            <w:fldChar w:fldCharType="separate"/>
          </w:r>
          <w:hyperlink w:anchor="_Toc17645730" w:history="1">
            <w:r w:rsidR="007547A2" w:rsidRPr="00EF6CC0">
              <w:rPr>
                <w:rStyle w:val="Lienhypertexte"/>
                <w:noProof/>
                <w:lang w:val="fr-BE"/>
              </w:rPr>
              <w:t>Introduction</w:t>
            </w:r>
            <w:r w:rsidR="007547A2">
              <w:rPr>
                <w:noProof/>
                <w:webHidden/>
              </w:rPr>
              <w:tab/>
            </w:r>
            <w:r w:rsidR="007547A2">
              <w:rPr>
                <w:noProof/>
                <w:webHidden/>
              </w:rPr>
              <w:fldChar w:fldCharType="begin"/>
            </w:r>
            <w:r w:rsidR="007547A2">
              <w:rPr>
                <w:noProof/>
                <w:webHidden/>
              </w:rPr>
              <w:instrText xml:space="preserve"> PAGEREF _Toc17645730 \h </w:instrText>
            </w:r>
            <w:r w:rsidR="007547A2">
              <w:rPr>
                <w:noProof/>
                <w:webHidden/>
              </w:rPr>
            </w:r>
            <w:r w:rsidR="007547A2">
              <w:rPr>
                <w:noProof/>
                <w:webHidden/>
              </w:rPr>
              <w:fldChar w:fldCharType="separate"/>
            </w:r>
            <w:r w:rsidR="007547A2">
              <w:rPr>
                <w:noProof/>
                <w:webHidden/>
              </w:rPr>
              <w:t>3</w:t>
            </w:r>
            <w:r w:rsidR="007547A2">
              <w:rPr>
                <w:noProof/>
                <w:webHidden/>
              </w:rPr>
              <w:fldChar w:fldCharType="end"/>
            </w:r>
          </w:hyperlink>
        </w:p>
        <w:p w14:paraId="789D79E8" w14:textId="77777777" w:rsidR="007547A2" w:rsidRDefault="007547A2">
          <w:pPr>
            <w:pStyle w:val="TM1"/>
            <w:tabs>
              <w:tab w:val="right" w:leader="dot" w:pos="9926"/>
            </w:tabs>
            <w:rPr>
              <w:noProof/>
              <w:color w:val="auto"/>
              <w:lang w:val="fr-BE" w:eastAsia="fr-BE"/>
            </w:rPr>
          </w:pPr>
          <w:hyperlink w:anchor="_Toc17645731" w:history="1">
            <w:r w:rsidRPr="00EF6CC0">
              <w:rPr>
                <w:rStyle w:val="Lienhypertexte"/>
                <w:noProof/>
                <w:lang w:val="fr-BE"/>
              </w:rPr>
              <w:t>Domaine d’application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AB85C" w14:textId="77777777" w:rsidR="007547A2" w:rsidRDefault="007547A2">
          <w:pPr>
            <w:pStyle w:val="TM1"/>
            <w:tabs>
              <w:tab w:val="right" w:leader="dot" w:pos="9926"/>
            </w:tabs>
            <w:rPr>
              <w:noProof/>
              <w:color w:val="auto"/>
              <w:lang w:val="fr-BE" w:eastAsia="fr-BE"/>
            </w:rPr>
          </w:pPr>
          <w:hyperlink w:anchor="_Toc17645732" w:history="1">
            <w:r w:rsidRPr="00EF6CC0">
              <w:rPr>
                <w:rStyle w:val="Lienhypertexte"/>
                <w:noProof/>
                <w:lang w:val="fr-BE"/>
              </w:rPr>
              <w:t>Schéma conceptuel (entités-associations)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F7DA8" w14:textId="77777777" w:rsidR="007547A2" w:rsidRDefault="007547A2">
          <w:pPr>
            <w:pStyle w:val="TM1"/>
            <w:tabs>
              <w:tab w:val="right" w:leader="dot" w:pos="9926"/>
            </w:tabs>
            <w:rPr>
              <w:noProof/>
              <w:color w:val="auto"/>
              <w:lang w:val="fr-BE" w:eastAsia="fr-BE"/>
            </w:rPr>
          </w:pPr>
          <w:hyperlink w:anchor="_Toc17645733" w:history="1">
            <w:r w:rsidRPr="00EF6CC0">
              <w:rPr>
                <w:rStyle w:val="Lienhypertexte"/>
                <w:noProof/>
                <w:lang w:val="fr-BE"/>
              </w:rPr>
              <w:t>Schéma logique des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486E0" w14:textId="77777777" w:rsidR="007547A2" w:rsidRDefault="007547A2">
          <w:pPr>
            <w:pStyle w:val="TM1"/>
            <w:tabs>
              <w:tab w:val="right" w:leader="dot" w:pos="9926"/>
            </w:tabs>
            <w:rPr>
              <w:noProof/>
              <w:color w:val="auto"/>
              <w:lang w:val="fr-BE" w:eastAsia="fr-BE"/>
            </w:rPr>
          </w:pPr>
          <w:hyperlink w:anchor="_Toc17645734" w:history="1">
            <w:r w:rsidRPr="00EF6CC0">
              <w:rPr>
                <w:rStyle w:val="Lienhypertexte"/>
                <w:noProof/>
                <w:lang w:val="fr-BE"/>
              </w:rPr>
              <w:t>Fonctionnalités du programme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707FB" w14:textId="77777777" w:rsidR="007547A2" w:rsidRDefault="007547A2">
          <w:pPr>
            <w:pStyle w:val="TM1"/>
            <w:tabs>
              <w:tab w:val="right" w:leader="dot" w:pos="9926"/>
            </w:tabs>
            <w:rPr>
              <w:noProof/>
              <w:color w:val="auto"/>
              <w:lang w:val="fr-BE" w:eastAsia="fr-BE"/>
            </w:rPr>
          </w:pPr>
          <w:hyperlink w:anchor="_Toc17645735" w:history="1">
            <w:r w:rsidRPr="00EF6CC0">
              <w:rPr>
                <w:rStyle w:val="Lienhypertexte"/>
                <w:noProof/>
                <w:lang w:val="fr-BE"/>
              </w:rPr>
              <w:t>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A0266" w14:textId="77777777" w:rsidR="007547A2" w:rsidRDefault="007547A2">
          <w:pPr>
            <w:pStyle w:val="TM1"/>
            <w:tabs>
              <w:tab w:val="right" w:leader="dot" w:pos="9926"/>
            </w:tabs>
            <w:rPr>
              <w:noProof/>
              <w:color w:val="auto"/>
              <w:lang w:val="fr-BE" w:eastAsia="fr-BE"/>
            </w:rPr>
          </w:pPr>
          <w:hyperlink w:anchor="_Toc17645736" w:history="1">
            <w:r w:rsidRPr="00EF6CC0">
              <w:rPr>
                <w:rStyle w:val="Lienhypertexte"/>
                <w:noProof/>
                <w:lang w:val="fr-BE"/>
              </w:rPr>
              <w:t>Tâche métier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AD134" w14:textId="77777777" w:rsidR="007547A2" w:rsidRDefault="007547A2">
          <w:pPr>
            <w:pStyle w:val="TM1"/>
            <w:tabs>
              <w:tab w:val="right" w:leader="dot" w:pos="9926"/>
            </w:tabs>
            <w:rPr>
              <w:noProof/>
              <w:color w:val="auto"/>
              <w:lang w:val="fr-BE" w:eastAsia="fr-BE"/>
            </w:rPr>
          </w:pPr>
          <w:hyperlink w:anchor="_Toc17645737" w:history="1">
            <w:r w:rsidRPr="00EF6CC0">
              <w:rPr>
                <w:rStyle w:val="Lienhypertexte"/>
                <w:noProof/>
                <w:lang w:val="fr-BE"/>
              </w:rPr>
              <w:t>Tâche métier supplémentaire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941BF" w14:textId="5A35E1F8" w:rsidR="00A62C3D" w:rsidRPr="00502672" w:rsidRDefault="00A62C3D">
          <w:pPr>
            <w:rPr>
              <w:lang w:val="fr-BE"/>
            </w:rPr>
          </w:pPr>
          <w:r w:rsidRPr="00502672">
            <w:rPr>
              <w:b/>
              <w:bCs/>
              <w:lang w:val="fr-BE"/>
            </w:rPr>
            <w:fldChar w:fldCharType="end"/>
          </w:r>
        </w:p>
      </w:sdtContent>
    </w:sdt>
    <w:p w14:paraId="77CBFEC5" w14:textId="77777777" w:rsidR="00BF5023" w:rsidRPr="00502672" w:rsidRDefault="00BF5023" w:rsidP="005F499F">
      <w:pPr>
        <w:spacing w:line="240" w:lineRule="auto"/>
        <w:rPr>
          <w:b/>
          <w:sz w:val="24"/>
          <w:lang w:val="fr-BE"/>
        </w:rPr>
      </w:pPr>
      <w:r w:rsidRPr="00502672">
        <w:rPr>
          <w:lang w:val="fr-BE"/>
        </w:rPr>
        <w:br w:type="page"/>
      </w:r>
    </w:p>
    <w:p w14:paraId="67F9C938" w14:textId="77777777" w:rsidR="00C97628" w:rsidRPr="00502672" w:rsidRDefault="00C97628" w:rsidP="00A62C3D">
      <w:pPr>
        <w:pStyle w:val="Titre1"/>
        <w:rPr>
          <w:lang w:val="fr-BE"/>
        </w:rPr>
      </w:pPr>
      <w:bookmarkStart w:id="0" w:name="_Toc17645730"/>
      <w:r w:rsidRPr="00502672">
        <w:rPr>
          <w:lang w:val="fr-BE"/>
        </w:rPr>
        <w:lastRenderedPageBreak/>
        <w:t>Introduction</w:t>
      </w:r>
      <w:bookmarkEnd w:id="0"/>
    </w:p>
    <w:p w14:paraId="74A95AB5" w14:textId="77777777" w:rsidR="00A62C3D" w:rsidRPr="00502672" w:rsidRDefault="00A62C3D" w:rsidP="00A62C3D">
      <w:pPr>
        <w:spacing w:after="200"/>
        <w:rPr>
          <w:lang w:val="fr-BE"/>
        </w:rPr>
      </w:pPr>
      <w:r w:rsidRPr="00502672">
        <w:rPr>
          <w:lang w:val="fr-BE"/>
        </w:rPr>
        <w:t>Ce dossier contient l’énoncé nécessaire pour notre projet en programmation orientée objet avancée.</w:t>
      </w:r>
    </w:p>
    <w:p w14:paraId="2009CB24" w14:textId="77777777" w:rsidR="00A62C3D" w:rsidRPr="00502672" w:rsidRDefault="00A62C3D" w:rsidP="00A62C3D">
      <w:pPr>
        <w:spacing w:after="200"/>
        <w:rPr>
          <w:lang w:val="fr-BE"/>
        </w:rPr>
      </w:pPr>
      <w:r w:rsidRPr="00502672">
        <w:rPr>
          <w:lang w:val="fr-BE"/>
        </w:rPr>
        <w:t>Notre domaine d’application se porte sur une pizzeria qui effectue des livraisons.</w:t>
      </w:r>
    </w:p>
    <w:p w14:paraId="32C2E172" w14:textId="77777777" w:rsidR="00A62C3D" w:rsidRPr="00502672" w:rsidRDefault="00A62C3D" w:rsidP="00A62C3D">
      <w:pPr>
        <w:spacing w:after="200"/>
        <w:rPr>
          <w:lang w:val="fr-BE"/>
        </w:rPr>
      </w:pPr>
      <w:r w:rsidRPr="00502672">
        <w:rPr>
          <w:lang w:val="fr-BE"/>
        </w:rPr>
        <w:t>Ce dossier contient :</w:t>
      </w:r>
    </w:p>
    <w:p w14:paraId="794FA32F" w14:textId="77777777" w:rsidR="00A62C3D" w:rsidRPr="00502672" w:rsidRDefault="00A62C3D" w:rsidP="00A62C3D">
      <w:pPr>
        <w:pStyle w:val="Paragraphedeliste"/>
        <w:numPr>
          <w:ilvl w:val="0"/>
          <w:numId w:val="1"/>
        </w:numPr>
        <w:spacing w:after="200"/>
        <w:rPr>
          <w:lang w:val="fr-BE"/>
        </w:rPr>
      </w:pPr>
      <w:r w:rsidRPr="00502672">
        <w:rPr>
          <w:lang w:val="fr-BE"/>
        </w:rPr>
        <w:t>Une présentation du domaine d’application</w:t>
      </w:r>
    </w:p>
    <w:p w14:paraId="7F343AEE" w14:textId="77777777" w:rsidR="00A62C3D" w:rsidRPr="00502672" w:rsidRDefault="00A62C3D" w:rsidP="00A62C3D">
      <w:pPr>
        <w:pStyle w:val="Paragraphedeliste"/>
        <w:numPr>
          <w:ilvl w:val="0"/>
          <w:numId w:val="1"/>
        </w:numPr>
        <w:spacing w:after="200"/>
        <w:rPr>
          <w:lang w:val="fr-BE"/>
        </w:rPr>
      </w:pPr>
      <w:r w:rsidRPr="00502672">
        <w:rPr>
          <w:lang w:val="fr-BE"/>
        </w:rPr>
        <w:t>Un schéma conceptuel (entités-associations) de la base de données</w:t>
      </w:r>
    </w:p>
    <w:p w14:paraId="11C5BC38" w14:textId="77777777" w:rsidR="00A62C3D" w:rsidRPr="00502672" w:rsidRDefault="00A62C3D" w:rsidP="00A62C3D">
      <w:pPr>
        <w:pStyle w:val="Paragraphedeliste"/>
        <w:numPr>
          <w:ilvl w:val="0"/>
          <w:numId w:val="1"/>
        </w:numPr>
        <w:spacing w:after="200"/>
        <w:rPr>
          <w:lang w:val="fr-BE"/>
        </w:rPr>
      </w:pPr>
      <w:r w:rsidRPr="00502672">
        <w:rPr>
          <w:lang w:val="fr-BE"/>
        </w:rPr>
        <w:t>Un schéma logique des tables</w:t>
      </w:r>
    </w:p>
    <w:p w14:paraId="69D25847" w14:textId="77777777" w:rsidR="00A62C3D" w:rsidRPr="00502672" w:rsidRDefault="00A62C3D" w:rsidP="00A62C3D">
      <w:pPr>
        <w:pStyle w:val="Paragraphedeliste"/>
        <w:numPr>
          <w:ilvl w:val="0"/>
          <w:numId w:val="1"/>
        </w:numPr>
        <w:spacing w:after="200"/>
        <w:rPr>
          <w:lang w:val="fr-BE"/>
        </w:rPr>
      </w:pPr>
      <w:r w:rsidRPr="00502672">
        <w:rPr>
          <w:lang w:val="fr-BE"/>
        </w:rPr>
        <w:t>Une documentation de ces tables</w:t>
      </w:r>
    </w:p>
    <w:p w14:paraId="459194E1" w14:textId="77777777" w:rsidR="00A62C3D" w:rsidRPr="00502672" w:rsidRDefault="00A62C3D" w:rsidP="00A62C3D">
      <w:pPr>
        <w:pStyle w:val="Paragraphedeliste"/>
        <w:numPr>
          <w:ilvl w:val="0"/>
          <w:numId w:val="1"/>
        </w:numPr>
        <w:spacing w:after="200"/>
        <w:rPr>
          <w:lang w:val="fr-BE"/>
        </w:rPr>
      </w:pPr>
      <w:r w:rsidRPr="00502672">
        <w:rPr>
          <w:lang w:val="fr-BE"/>
        </w:rPr>
        <w:t>Une description des fonctionnalités du programme final</w:t>
      </w:r>
    </w:p>
    <w:p w14:paraId="7D094397" w14:textId="77777777" w:rsidR="00A62C3D" w:rsidRPr="00502672" w:rsidRDefault="00A62C3D" w:rsidP="00A62C3D">
      <w:pPr>
        <w:pStyle w:val="Paragraphedeliste"/>
        <w:numPr>
          <w:ilvl w:val="0"/>
          <w:numId w:val="1"/>
        </w:numPr>
        <w:spacing w:after="200"/>
        <w:rPr>
          <w:b/>
          <w:lang w:val="fr-BE"/>
        </w:rPr>
      </w:pPr>
      <w:r w:rsidRPr="00502672">
        <w:rPr>
          <w:lang w:val="fr-BE"/>
        </w:rPr>
        <w:t xml:space="preserve">Un bref résumé des tâches métier à </w:t>
      </w:r>
      <w:r w:rsidR="00764C7F" w:rsidRPr="00502672">
        <w:rPr>
          <w:lang w:val="fr-BE"/>
        </w:rPr>
        <w:t>implémenter</w:t>
      </w:r>
    </w:p>
    <w:p w14:paraId="6772FF79" w14:textId="77777777" w:rsidR="00C97628" w:rsidRPr="00502672" w:rsidRDefault="00C97628" w:rsidP="00A62C3D">
      <w:pPr>
        <w:spacing w:after="200"/>
        <w:rPr>
          <w:b/>
          <w:lang w:val="fr-BE"/>
        </w:rPr>
      </w:pPr>
      <w:r w:rsidRPr="00502672">
        <w:rPr>
          <w:lang w:val="fr-BE"/>
        </w:rPr>
        <w:br w:type="page"/>
      </w:r>
    </w:p>
    <w:p w14:paraId="41BFBC78" w14:textId="77777777" w:rsidR="0087605E" w:rsidRPr="00502672" w:rsidRDefault="00C97628" w:rsidP="00A62C3D">
      <w:pPr>
        <w:pStyle w:val="Titre1"/>
        <w:rPr>
          <w:lang w:val="fr-BE"/>
        </w:rPr>
      </w:pPr>
      <w:bookmarkStart w:id="1" w:name="_Toc17645731"/>
      <w:r w:rsidRPr="00502672">
        <w:rPr>
          <w:lang w:val="fr-BE"/>
        </w:rPr>
        <w:lastRenderedPageBreak/>
        <w:t>Domaine d’application</w:t>
      </w:r>
      <w:bookmarkEnd w:id="1"/>
    </w:p>
    <w:p w14:paraId="73AE1691" w14:textId="6A3B4981" w:rsidR="00057D1E" w:rsidRPr="00502672" w:rsidRDefault="00A62C3D">
      <w:pPr>
        <w:spacing w:after="200"/>
        <w:rPr>
          <w:lang w:val="fr-BE"/>
        </w:rPr>
      </w:pPr>
      <w:proofErr w:type="spellStart"/>
      <w:r w:rsidRPr="00502672">
        <w:rPr>
          <w:lang w:val="fr-BE"/>
        </w:rPr>
        <w:t>Libio</w:t>
      </w:r>
      <w:proofErr w:type="spellEnd"/>
      <w:r w:rsidRPr="00502672">
        <w:rPr>
          <w:lang w:val="fr-BE"/>
        </w:rPr>
        <w:t xml:space="preserve">-pizza est un service de livraison de </w:t>
      </w:r>
      <w:r w:rsidRPr="00772FA1">
        <w:rPr>
          <w:lang w:val="fr-BE"/>
        </w:rPr>
        <w:t>pizza</w:t>
      </w:r>
      <w:r w:rsidR="00FA283B">
        <w:rPr>
          <w:lang w:val="fr-BE"/>
        </w:rPr>
        <w:t>s</w:t>
      </w:r>
      <w:r w:rsidRPr="00772FA1">
        <w:rPr>
          <w:lang w:val="fr-BE"/>
        </w:rPr>
        <w:t xml:space="preserve">. </w:t>
      </w:r>
      <w:r w:rsidRPr="00502672">
        <w:rPr>
          <w:lang w:val="fr-BE"/>
        </w:rPr>
        <w:t>Celui-ci permet la commande de pizza</w:t>
      </w:r>
      <w:r w:rsidR="004F59AE">
        <w:rPr>
          <w:lang w:val="fr-BE"/>
        </w:rPr>
        <w:t>s</w:t>
      </w:r>
      <w:r w:rsidRPr="00502672">
        <w:rPr>
          <w:lang w:val="fr-BE"/>
        </w:rPr>
        <w:t xml:space="preserve"> en tant que client inscrit ou non-inscrit.</w:t>
      </w:r>
    </w:p>
    <w:p w14:paraId="78A4A3BF" w14:textId="7F7FD963" w:rsidR="00057D1E" w:rsidRPr="00502672" w:rsidRDefault="00057D1E">
      <w:pPr>
        <w:spacing w:after="200"/>
        <w:rPr>
          <w:lang w:val="fr-BE"/>
        </w:rPr>
      </w:pPr>
      <w:r w:rsidRPr="00502672">
        <w:rPr>
          <w:lang w:val="fr-BE"/>
        </w:rPr>
        <w:t>Le public ciblé est</w:t>
      </w:r>
      <w:r w:rsidR="004F59AE">
        <w:rPr>
          <w:lang w:val="fr-BE"/>
        </w:rPr>
        <w:t>,</w:t>
      </w:r>
      <w:r w:rsidRPr="00502672">
        <w:rPr>
          <w:lang w:val="fr-BE"/>
        </w:rPr>
        <w:t xml:space="preserve"> tou</w:t>
      </w:r>
      <w:r w:rsidR="00FA283B">
        <w:rPr>
          <w:lang w:val="fr-BE"/>
        </w:rPr>
        <w:t>t</w:t>
      </w:r>
      <w:r w:rsidRPr="00502672">
        <w:rPr>
          <w:lang w:val="fr-BE"/>
        </w:rPr>
        <w:t xml:space="preserve"> particulier qui </w:t>
      </w:r>
      <w:r w:rsidR="00502672" w:rsidRPr="00502672">
        <w:rPr>
          <w:lang w:val="fr-BE"/>
        </w:rPr>
        <w:t>désire</w:t>
      </w:r>
      <w:r w:rsidRPr="00502672">
        <w:rPr>
          <w:lang w:val="fr-BE"/>
        </w:rPr>
        <w:t xml:space="preserve"> se faire livrer des pizzas.</w:t>
      </w:r>
    </w:p>
    <w:p w14:paraId="5F2AC5F4" w14:textId="24952211" w:rsidR="00C5139D" w:rsidRPr="00502672" w:rsidRDefault="00FA283B">
      <w:pPr>
        <w:spacing w:after="200"/>
        <w:rPr>
          <w:lang w:val="fr-BE"/>
        </w:rPr>
      </w:pPr>
      <w:r>
        <w:rPr>
          <w:lang w:val="fr-BE"/>
        </w:rPr>
        <w:t>Après</w:t>
      </w:r>
      <w:ins w:id="2" w:author="Cha B" w:date="2019-04-08T18:45:00Z">
        <w:r w:rsidR="00F157E1" w:rsidRPr="00772FA1">
          <w:rPr>
            <w:lang w:val="fr-BE"/>
          </w:rPr>
          <w:t xml:space="preserve"> </w:t>
        </w:r>
      </w:ins>
      <w:r w:rsidR="00057D1E" w:rsidRPr="00502672">
        <w:rPr>
          <w:lang w:val="fr-BE"/>
        </w:rPr>
        <w:t xml:space="preserve">analyse, nous avons </w:t>
      </w:r>
      <w:r w:rsidR="00502672" w:rsidRPr="00502672">
        <w:rPr>
          <w:lang w:val="fr-BE"/>
        </w:rPr>
        <w:t>noté</w:t>
      </w:r>
      <w:r w:rsidR="00057D1E" w:rsidRPr="00502672">
        <w:rPr>
          <w:lang w:val="fr-BE"/>
        </w:rPr>
        <w:t xml:space="preserve"> le fonctionnement de </w:t>
      </w:r>
      <w:proofErr w:type="spellStart"/>
      <w:r w:rsidR="00057D1E" w:rsidRPr="00502672">
        <w:rPr>
          <w:lang w:val="fr-BE"/>
        </w:rPr>
        <w:t>Libio</w:t>
      </w:r>
      <w:proofErr w:type="spellEnd"/>
      <w:r w:rsidR="00057D1E" w:rsidRPr="00502672">
        <w:rPr>
          <w:lang w:val="fr-BE"/>
        </w:rPr>
        <w:t>-</w:t>
      </w:r>
      <w:r>
        <w:rPr>
          <w:lang w:val="fr-BE"/>
        </w:rPr>
        <w:t>pizza ;</w:t>
      </w:r>
    </w:p>
    <w:p w14:paraId="18D5CD43" w14:textId="1680BFC5" w:rsidR="0078733F" w:rsidRDefault="00FA283B" w:rsidP="00057D1E">
      <w:pPr>
        <w:pStyle w:val="Paragraphedeliste"/>
        <w:numPr>
          <w:ilvl w:val="0"/>
          <w:numId w:val="2"/>
        </w:numPr>
        <w:spacing w:after="200"/>
        <w:rPr>
          <w:lang w:val="fr-BE"/>
        </w:rPr>
      </w:pPr>
      <w:r>
        <w:rPr>
          <w:lang w:val="fr-BE"/>
        </w:rPr>
        <w:t>La création d’un bon de commande</w:t>
      </w:r>
    </w:p>
    <w:p w14:paraId="58D07C50" w14:textId="66F8F10E" w:rsidR="00603DB0" w:rsidRDefault="00603DB0" w:rsidP="00057D1E">
      <w:pPr>
        <w:pStyle w:val="Paragraphedeliste"/>
        <w:numPr>
          <w:ilvl w:val="0"/>
          <w:numId w:val="2"/>
        </w:numPr>
        <w:spacing w:after="200"/>
        <w:rPr>
          <w:lang w:val="fr-BE"/>
        </w:rPr>
      </w:pPr>
      <w:r>
        <w:rPr>
          <w:lang w:val="fr-BE"/>
        </w:rPr>
        <w:t>La suppression d’un bon de commande</w:t>
      </w:r>
    </w:p>
    <w:p w14:paraId="7CA527E8" w14:textId="113160FB" w:rsidR="00603DB0" w:rsidRDefault="00603DB0" w:rsidP="00057D1E">
      <w:pPr>
        <w:pStyle w:val="Paragraphedeliste"/>
        <w:numPr>
          <w:ilvl w:val="0"/>
          <w:numId w:val="2"/>
        </w:numPr>
        <w:spacing w:after="200"/>
        <w:rPr>
          <w:lang w:val="fr-BE"/>
        </w:rPr>
      </w:pPr>
      <w:r>
        <w:rPr>
          <w:lang w:val="fr-BE"/>
        </w:rPr>
        <w:t>La modification d’un bon de commande</w:t>
      </w:r>
    </w:p>
    <w:p w14:paraId="7846EC43" w14:textId="69E0831D" w:rsidR="00603DB0" w:rsidRDefault="00603DB0" w:rsidP="00057D1E">
      <w:pPr>
        <w:pStyle w:val="Paragraphedeliste"/>
        <w:numPr>
          <w:ilvl w:val="0"/>
          <w:numId w:val="2"/>
        </w:numPr>
        <w:spacing w:after="200"/>
        <w:rPr>
          <w:lang w:val="fr-BE"/>
        </w:rPr>
      </w:pPr>
      <w:r>
        <w:rPr>
          <w:lang w:val="fr-BE"/>
        </w:rPr>
        <w:t>La recherche d’un ou plusieurs bon(s) de commande</w:t>
      </w:r>
    </w:p>
    <w:p w14:paraId="27229D15" w14:textId="5F94B1A4" w:rsidR="00FF5744" w:rsidRDefault="00603DB0" w:rsidP="00FF5744">
      <w:pPr>
        <w:pStyle w:val="Paragraphedeliste"/>
        <w:numPr>
          <w:ilvl w:val="0"/>
          <w:numId w:val="2"/>
        </w:numPr>
        <w:spacing w:after="200"/>
        <w:rPr>
          <w:lang w:val="fr-BE"/>
        </w:rPr>
      </w:pPr>
      <w:r>
        <w:rPr>
          <w:lang w:val="fr-BE"/>
        </w:rPr>
        <w:t>Le listing de tous les bons de commande</w:t>
      </w:r>
      <w:r w:rsidR="00FF5744">
        <w:rPr>
          <w:lang w:val="fr-BE"/>
        </w:rPr>
        <w:br/>
      </w:r>
      <w:r w:rsidR="00FF5744">
        <w:rPr>
          <w:lang w:val="fr-BE"/>
        </w:rPr>
        <w:br/>
      </w:r>
    </w:p>
    <w:p w14:paraId="666FD23E" w14:textId="5DE14A2B" w:rsidR="00FF5744" w:rsidRDefault="00FF5744" w:rsidP="00FF5744">
      <w:pPr>
        <w:pStyle w:val="Paragraphedeliste"/>
        <w:numPr>
          <w:ilvl w:val="0"/>
          <w:numId w:val="2"/>
        </w:numPr>
        <w:spacing w:after="200"/>
        <w:rPr>
          <w:lang w:val="fr-BE"/>
        </w:rPr>
      </w:pPr>
      <w:r>
        <w:rPr>
          <w:lang w:val="fr-BE"/>
        </w:rPr>
        <w:t>La recherche d’information à propos d’un client</w:t>
      </w:r>
    </w:p>
    <w:p w14:paraId="26E73C39" w14:textId="142B0ECB" w:rsidR="00FF5744" w:rsidRPr="00FF5744" w:rsidRDefault="00FF5744" w:rsidP="00FF5744">
      <w:pPr>
        <w:pStyle w:val="Paragraphedeliste"/>
        <w:numPr>
          <w:ilvl w:val="0"/>
          <w:numId w:val="2"/>
        </w:numPr>
        <w:spacing w:after="200"/>
        <w:rPr>
          <w:lang w:val="fr-BE"/>
        </w:rPr>
      </w:pPr>
      <w:r>
        <w:rPr>
          <w:lang w:val="fr-BE"/>
        </w:rPr>
        <w:t xml:space="preserve">La recherche d’information à propos </w:t>
      </w:r>
      <w:r w:rsidR="00A36F8A">
        <w:rPr>
          <w:lang w:val="fr-BE"/>
        </w:rPr>
        <w:t>d’un menu de pizza</w:t>
      </w:r>
    </w:p>
    <w:p w14:paraId="7B0A8731" w14:textId="0CFC2DCD" w:rsidR="0078733F" w:rsidRDefault="0078733F" w:rsidP="00FA283B">
      <w:pPr>
        <w:spacing w:after="200"/>
        <w:rPr>
          <w:lang w:val="fr-BE"/>
        </w:rPr>
      </w:pPr>
      <w:r w:rsidRPr="00502672">
        <w:rPr>
          <w:lang w:val="fr-BE"/>
        </w:rPr>
        <w:t xml:space="preserve">La </w:t>
      </w:r>
      <w:r w:rsidRPr="00CC0400">
        <w:rPr>
          <w:lang w:val="fr-BE"/>
        </w:rPr>
        <w:t xml:space="preserve">commande de pizza </w:t>
      </w:r>
      <w:r w:rsidRPr="00502672">
        <w:rPr>
          <w:lang w:val="fr-BE"/>
        </w:rPr>
        <w:t xml:space="preserve">permet de commander une pizza </w:t>
      </w:r>
      <w:r w:rsidR="00502672" w:rsidRPr="00502672">
        <w:rPr>
          <w:lang w:val="fr-BE"/>
        </w:rPr>
        <w:t>déjà</w:t>
      </w:r>
      <w:r w:rsidRPr="00502672">
        <w:rPr>
          <w:lang w:val="fr-BE"/>
        </w:rPr>
        <w:t xml:space="preserve"> existante dans la base de </w:t>
      </w:r>
      <w:r w:rsidR="00502672" w:rsidRPr="00502672">
        <w:rPr>
          <w:lang w:val="fr-BE"/>
        </w:rPr>
        <w:t>données</w:t>
      </w:r>
      <w:r w:rsidRPr="00502672">
        <w:rPr>
          <w:lang w:val="fr-BE"/>
        </w:rPr>
        <w:t xml:space="preserve"> via un formulaire.</w:t>
      </w:r>
    </w:p>
    <w:p w14:paraId="6F9C134E" w14:textId="1AD441BA" w:rsidR="00031717" w:rsidRDefault="00031717" w:rsidP="00FA283B">
      <w:pPr>
        <w:spacing w:after="200"/>
        <w:rPr>
          <w:lang w:val="fr-BE"/>
        </w:rPr>
      </w:pPr>
      <w:r>
        <w:rPr>
          <w:lang w:val="fr-BE"/>
        </w:rPr>
        <w:t>Il en va de même pour la modification où l’utilisateur peut choisir un client qui a déjà passé commande pour pouvoir modifier cette commande.</w:t>
      </w:r>
    </w:p>
    <w:p w14:paraId="2380DF9B" w14:textId="60CC1AF8" w:rsidR="007E48DA" w:rsidRDefault="007E48DA" w:rsidP="00FA283B">
      <w:pPr>
        <w:spacing w:after="200"/>
        <w:rPr>
          <w:lang w:val="fr-BE"/>
        </w:rPr>
      </w:pPr>
      <w:r>
        <w:rPr>
          <w:lang w:val="fr-BE"/>
        </w:rPr>
        <w:t>La recherche d’un ou plusieurs bon(s) de commande se fera en fonction de la date et de s’il l’on souhaite afficher les bons déjà payés ou non.</w:t>
      </w:r>
    </w:p>
    <w:p w14:paraId="587B5A6B" w14:textId="3CFC5ACE" w:rsidR="00A36F8A" w:rsidRDefault="00A36F8A" w:rsidP="00FA283B">
      <w:pPr>
        <w:spacing w:after="200"/>
        <w:rPr>
          <w:lang w:val="fr-BE"/>
        </w:rPr>
      </w:pPr>
      <w:r>
        <w:rPr>
          <w:lang w:val="fr-BE"/>
        </w:rPr>
        <w:t>La recherche d’un client ne demandera que de sélectionner le client à qui l’on souhaite afficher les informations.</w:t>
      </w:r>
    </w:p>
    <w:p w14:paraId="38347790" w14:textId="53D13FD8" w:rsidR="00A36F8A" w:rsidRPr="00502672" w:rsidRDefault="00A36F8A" w:rsidP="00FA283B">
      <w:pPr>
        <w:spacing w:after="200"/>
        <w:rPr>
          <w:lang w:val="fr-BE"/>
        </w:rPr>
      </w:pPr>
      <w:r>
        <w:rPr>
          <w:lang w:val="fr-BE"/>
        </w:rPr>
        <w:t>La recherche du menu d’une pizza permettra d’obtenir divers informations à propos d’une pizza (son prix / ses composants / …) en fonction de trois critères d’entrées : Le prix, les composants que contient cette pizza et sa taille.</w:t>
      </w:r>
    </w:p>
    <w:p w14:paraId="5DF158A9" w14:textId="77777777" w:rsidR="0078733F" w:rsidRPr="00502672" w:rsidRDefault="0078733F" w:rsidP="0078733F">
      <w:pPr>
        <w:spacing w:after="200"/>
        <w:rPr>
          <w:lang w:val="fr-BE"/>
        </w:rPr>
      </w:pPr>
    </w:p>
    <w:p w14:paraId="0EE340F6" w14:textId="77777777" w:rsidR="00C97628" w:rsidRPr="00502672" w:rsidRDefault="00C97628">
      <w:pPr>
        <w:spacing w:after="200"/>
        <w:rPr>
          <w:b/>
          <w:lang w:val="fr-BE"/>
        </w:rPr>
      </w:pPr>
      <w:r w:rsidRPr="00502672">
        <w:rPr>
          <w:lang w:val="fr-BE"/>
        </w:rPr>
        <w:br w:type="page"/>
      </w:r>
    </w:p>
    <w:p w14:paraId="3F3FD09E" w14:textId="77777777" w:rsidR="004F0609" w:rsidRPr="00502672" w:rsidRDefault="00C97628" w:rsidP="00A62C3D">
      <w:pPr>
        <w:pStyle w:val="Titre1"/>
        <w:rPr>
          <w:lang w:val="fr-BE"/>
        </w:rPr>
      </w:pPr>
      <w:bookmarkStart w:id="3" w:name="_Toc17645732"/>
      <w:r w:rsidRPr="00502672">
        <w:rPr>
          <w:lang w:val="fr-BE"/>
        </w:rPr>
        <w:lastRenderedPageBreak/>
        <w:t xml:space="preserve">Schéma </w:t>
      </w:r>
      <w:r w:rsidR="00502672" w:rsidRPr="00502672">
        <w:rPr>
          <w:lang w:val="fr-BE"/>
        </w:rPr>
        <w:t>conceptuel</w:t>
      </w:r>
      <w:r w:rsidRPr="00502672">
        <w:rPr>
          <w:lang w:val="fr-BE"/>
        </w:rPr>
        <w:t xml:space="preserve"> (entités-associations) de la base de données</w:t>
      </w:r>
      <w:bookmarkEnd w:id="3"/>
    </w:p>
    <w:p w14:paraId="0E332088" w14:textId="77777777" w:rsidR="004F0609" w:rsidRPr="00502672" w:rsidRDefault="004F0609">
      <w:pPr>
        <w:spacing w:after="200"/>
        <w:rPr>
          <w:lang w:val="fr-BE"/>
        </w:rPr>
      </w:pPr>
    </w:p>
    <w:p w14:paraId="5A73C0CB" w14:textId="5A5ECA9D" w:rsidR="004F0609" w:rsidRPr="00502672" w:rsidRDefault="00E45CD4">
      <w:pPr>
        <w:spacing w:after="200"/>
        <w:rPr>
          <w:lang w:val="fr-BE"/>
        </w:rPr>
      </w:pPr>
      <w:r>
        <w:rPr>
          <w:noProof/>
          <w:lang w:val="fr-BE"/>
        </w:rPr>
        <w:pict w14:anchorId="20A6DF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96.5pt;height:360.75pt">
            <v:imagedata r:id="rId9" o:title="BD"/>
          </v:shape>
        </w:pict>
      </w:r>
    </w:p>
    <w:p w14:paraId="25B81F36" w14:textId="77777777" w:rsidR="00C97628" w:rsidRPr="00502672" w:rsidRDefault="00C97628">
      <w:pPr>
        <w:spacing w:after="200"/>
        <w:rPr>
          <w:b/>
          <w:lang w:val="fr-BE"/>
        </w:rPr>
      </w:pPr>
      <w:r w:rsidRPr="00502672">
        <w:rPr>
          <w:lang w:val="fr-BE"/>
        </w:rPr>
        <w:br w:type="page"/>
      </w:r>
    </w:p>
    <w:p w14:paraId="239230F0" w14:textId="77777777" w:rsidR="00C97628" w:rsidRPr="00502672" w:rsidRDefault="00C97628" w:rsidP="00A62C3D">
      <w:pPr>
        <w:pStyle w:val="Titre1"/>
        <w:rPr>
          <w:lang w:val="fr-BE"/>
        </w:rPr>
      </w:pPr>
      <w:bookmarkStart w:id="4" w:name="_Toc17645733"/>
      <w:r w:rsidRPr="00502672">
        <w:rPr>
          <w:lang w:val="fr-BE"/>
        </w:rPr>
        <w:lastRenderedPageBreak/>
        <w:t>Schéma logique des tables</w:t>
      </w:r>
      <w:bookmarkEnd w:id="4"/>
    </w:p>
    <w:p w14:paraId="3A6C2441" w14:textId="77777777" w:rsidR="00E03640" w:rsidRPr="00502672" w:rsidRDefault="00E03640" w:rsidP="00E03640">
      <w:pPr>
        <w:pStyle w:val="Name"/>
        <w:rPr>
          <w:lang w:val="fr-BE"/>
        </w:rPr>
      </w:pPr>
    </w:p>
    <w:p w14:paraId="61B7ACE0" w14:textId="545903BA" w:rsidR="00D81225" w:rsidRDefault="00E45CD4" w:rsidP="00E03640">
      <w:pPr>
        <w:spacing w:after="200"/>
        <w:jc w:val="center"/>
        <w:rPr>
          <w:ins w:id="5" w:author="Cha B" w:date="2019-04-08T20:47:00Z"/>
          <w:lang w:val="fr-BE"/>
        </w:rPr>
      </w:pPr>
      <w:r>
        <w:rPr>
          <w:noProof/>
          <w:lang w:val="fr-BE"/>
        </w:rPr>
        <w:pict w14:anchorId="2EE65E12">
          <v:shape id="_x0000_i1032" type="#_x0000_t75" style="width:496.5pt;height:396.75pt">
            <v:imagedata r:id="rId10" o:title="bd_logic"/>
          </v:shape>
        </w:pict>
      </w:r>
    </w:p>
    <w:p w14:paraId="5E6FF05B" w14:textId="23418871" w:rsidR="00C97628" w:rsidRPr="00502672" w:rsidRDefault="00C97628" w:rsidP="00E03640">
      <w:pPr>
        <w:spacing w:after="200"/>
        <w:jc w:val="center"/>
        <w:rPr>
          <w:b/>
          <w:lang w:val="fr-BE"/>
        </w:rPr>
      </w:pPr>
      <w:r w:rsidRPr="00502672">
        <w:rPr>
          <w:lang w:val="fr-BE"/>
        </w:rPr>
        <w:br w:type="page"/>
      </w:r>
    </w:p>
    <w:p w14:paraId="0764AAE1" w14:textId="77777777" w:rsidR="003541C6" w:rsidRPr="00502672" w:rsidRDefault="003541C6" w:rsidP="003541C6">
      <w:pPr>
        <w:pStyle w:val="Content"/>
        <w:rPr>
          <w:sz w:val="28"/>
          <w:lang w:val="fr-BE"/>
        </w:rPr>
      </w:pPr>
      <w:r w:rsidRPr="00502672">
        <w:rPr>
          <w:lang w:val="fr-BE"/>
        </w:rPr>
        <w:lastRenderedPageBreak/>
        <w:t>Documentation des tables</w:t>
      </w:r>
    </w:p>
    <w:p w14:paraId="3BFC28B8" w14:textId="77777777" w:rsidR="003541C6" w:rsidRPr="00502672" w:rsidRDefault="003541C6" w:rsidP="003541C6">
      <w:pPr>
        <w:rPr>
          <w:lang w:val="fr-BE"/>
        </w:rPr>
      </w:pPr>
      <w:r w:rsidRPr="00502672">
        <w:rPr>
          <w:lang w:val="fr-BE"/>
        </w:rPr>
        <w:t>Table « composant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87"/>
        <w:gridCol w:w="1543"/>
        <w:gridCol w:w="3640"/>
        <w:gridCol w:w="3056"/>
      </w:tblGrid>
      <w:tr w:rsidR="003541C6" w:rsidRPr="00502672" w14:paraId="51708689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2F069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Nom de la colonne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DD69F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Type de la colonne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F4983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Description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3DF75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Contraintes</w:t>
            </w:r>
          </w:p>
        </w:tc>
      </w:tr>
      <w:tr w:rsidR="003541C6" w:rsidRPr="00502672" w14:paraId="5CDDDDC3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6197F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id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D1445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int</w:t>
            </w:r>
            <w:proofErr w:type="spellEnd"/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F93EC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Identifiant du composant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AC469" w14:textId="1DA8B043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Clé primaire auto-</w:t>
            </w:r>
            <w:r w:rsidR="00694E2A" w:rsidRPr="00502672">
              <w:rPr>
                <w:lang w:val="fr-BE"/>
              </w:rPr>
              <w:t>incrément</w:t>
            </w:r>
          </w:p>
        </w:tc>
      </w:tr>
      <w:tr w:rsidR="003541C6" w:rsidRPr="00502672" w14:paraId="2C62D9F9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17827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nom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B42BD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varchar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C2CF2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Nom du composant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030C" w14:textId="77777777" w:rsidR="003541C6" w:rsidRPr="00502672" w:rsidRDefault="003541C6">
            <w:pPr>
              <w:rPr>
                <w:lang w:val="fr-BE"/>
              </w:rPr>
            </w:pPr>
          </w:p>
        </w:tc>
      </w:tr>
      <w:tr w:rsidR="003541C6" w:rsidRPr="00AF4FBC" w14:paraId="1CC4ED4C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0ED89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gout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596EF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int</w:t>
            </w:r>
            <w:proofErr w:type="spellEnd"/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C1376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Enumération sur les gouts disponible</w:t>
            </w:r>
            <w:ins w:id="6" w:author="Cha B" w:date="2019-04-08T20:44:00Z">
              <w:r w:rsidR="003520C4">
                <w:rPr>
                  <w:lang w:val="fr-BE"/>
                </w:rPr>
                <w:t>s</w:t>
              </w:r>
            </w:ins>
            <w:r w:rsidRPr="00502672">
              <w:rPr>
                <w:lang w:val="fr-BE"/>
              </w:rPr>
              <w:t xml:space="preserve"> (salé / sucré / amer/ …)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5808" w14:textId="77777777" w:rsidR="003541C6" w:rsidRPr="00502672" w:rsidRDefault="003541C6">
            <w:pPr>
              <w:rPr>
                <w:lang w:val="fr-BE"/>
              </w:rPr>
            </w:pPr>
          </w:p>
        </w:tc>
      </w:tr>
      <w:tr w:rsidR="003541C6" w:rsidRPr="00AF4FBC" w14:paraId="6307D01C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02D8A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prix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FD20F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double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A7BDE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Prix à l’unité du composant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EB523" w14:textId="77777777" w:rsidR="003541C6" w:rsidRPr="00502672" w:rsidRDefault="003541C6">
            <w:pPr>
              <w:rPr>
                <w:lang w:val="fr-BE"/>
              </w:rPr>
            </w:pPr>
          </w:p>
        </w:tc>
      </w:tr>
    </w:tbl>
    <w:p w14:paraId="3DC7BE8E" w14:textId="77777777" w:rsidR="003541C6" w:rsidRPr="00502672" w:rsidRDefault="003541C6" w:rsidP="003541C6">
      <w:pPr>
        <w:rPr>
          <w:b/>
          <w:lang w:val="fr-BE"/>
        </w:rPr>
      </w:pPr>
      <w:r w:rsidRPr="00502672">
        <w:rPr>
          <w:lang w:val="fr-BE"/>
        </w:rPr>
        <w:t xml:space="preserve">Un composant </w:t>
      </w:r>
      <w:r w:rsidR="000E4DF6" w:rsidRPr="00502672">
        <w:rPr>
          <w:lang w:val="fr-BE"/>
        </w:rPr>
        <w:t>peut-être</w:t>
      </w:r>
      <w:r w:rsidRPr="00502672">
        <w:rPr>
          <w:lang w:val="fr-BE"/>
        </w:rPr>
        <w:t xml:space="preserve"> de 3 types : un ingrédient, une pâte ou une sauce.</w:t>
      </w:r>
      <w:ins w:id="7" w:author="Cha B" w:date="2019-04-08T20:45:00Z">
        <w:r w:rsidR="00D81225">
          <w:rPr>
            <w:lang w:val="fr-BE"/>
          </w:rPr>
          <w:t xml:space="preserve"> </w:t>
        </w:r>
      </w:ins>
    </w:p>
    <w:p w14:paraId="32E61525" w14:textId="77777777" w:rsidR="003541C6" w:rsidRPr="00502672" w:rsidRDefault="003541C6" w:rsidP="003541C6">
      <w:pPr>
        <w:rPr>
          <w:lang w:val="fr-BE"/>
        </w:rPr>
      </w:pPr>
    </w:p>
    <w:p w14:paraId="3FC5F1D3" w14:textId="77777777" w:rsidR="003541C6" w:rsidRPr="00502672" w:rsidRDefault="003541C6" w:rsidP="003541C6">
      <w:pPr>
        <w:rPr>
          <w:lang w:val="fr-BE"/>
        </w:rPr>
      </w:pPr>
      <w:r w:rsidRPr="00502672">
        <w:rPr>
          <w:lang w:val="fr-BE"/>
        </w:rPr>
        <w:t>Table « taille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87"/>
        <w:gridCol w:w="1543"/>
        <w:gridCol w:w="3640"/>
        <w:gridCol w:w="3056"/>
      </w:tblGrid>
      <w:tr w:rsidR="003541C6" w:rsidRPr="00502672" w14:paraId="2C2F4C34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B0D23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Nom de la colonne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3B742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Type de la colonne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A13A6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Description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0BBBD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Contraintes</w:t>
            </w:r>
          </w:p>
        </w:tc>
      </w:tr>
      <w:tr w:rsidR="003541C6" w:rsidRPr="00502672" w14:paraId="68712335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B3B30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id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A612D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int</w:t>
            </w:r>
            <w:proofErr w:type="spellEnd"/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ED2C9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Identifiant du composant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96840" w14:textId="2FD946F4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Clé primaire auto-</w:t>
            </w:r>
            <w:r w:rsidR="004627EB" w:rsidRPr="00502672">
              <w:rPr>
                <w:lang w:val="fr-BE"/>
              </w:rPr>
              <w:t>incrément</w:t>
            </w:r>
          </w:p>
        </w:tc>
      </w:tr>
      <w:tr w:rsidR="003541C6" w:rsidRPr="00AF4FBC" w14:paraId="4418629E" w14:textId="77777777" w:rsidTr="003541C6">
        <w:trPr>
          <w:trHeight w:val="246"/>
        </w:trPr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09ECA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nom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892DC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varchar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6D5D8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Taille de la pizza (petit/moyen/grand/…)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683BB" w14:textId="77777777" w:rsidR="003541C6" w:rsidRPr="00502672" w:rsidRDefault="003541C6">
            <w:pPr>
              <w:rPr>
                <w:lang w:val="fr-BE"/>
              </w:rPr>
            </w:pPr>
          </w:p>
        </w:tc>
      </w:tr>
      <w:tr w:rsidR="003541C6" w:rsidRPr="00AF4FBC" w14:paraId="4C5DE46C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C1E63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prix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B7BE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double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3F6EB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Prix fixe sur la taille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4A229" w14:textId="77777777" w:rsidR="003541C6" w:rsidRPr="00502672" w:rsidRDefault="003541C6">
            <w:pPr>
              <w:rPr>
                <w:lang w:val="fr-BE"/>
              </w:rPr>
            </w:pPr>
          </w:p>
        </w:tc>
      </w:tr>
    </w:tbl>
    <w:p w14:paraId="4910E1CB" w14:textId="77777777" w:rsidR="003541C6" w:rsidRPr="00502672" w:rsidRDefault="003541C6" w:rsidP="003541C6">
      <w:pPr>
        <w:pStyle w:val="Content"/>
        <w:rPr>
          <w:b w:val="0"/>
          <w:sz w:val="24"/>
          <w:szCs w:val="24"/>
          <w:lang w:val="fr-BE"/>
        </w:rPr>
      </w:pPr>
    </w:p>
    <w:p w14:paraId="27B30B6E" w14:textId="77777777" w:rsidR="003541C6" w:rsidRPr="00502672" w:rsidRDefault="003541C6" w:rsidP="003541C6">
      <w:pPr>
        <w:rPr>
          <w:lang w:val="fr-BE"/>
        </w:rPr>
      </w:pPr>
      <w:r w:rsidRPr="00502672">
        <w:rPr>
          <w:lang w:val="fr-BE"/>
        </w:rPr>
        <w:t>Table « pizza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87"/>
        <w:gridCol w:w="1543"/>
        <w:gridCol w:w="3640"/>
        <w:gridCol w:w="3056"/>
      </w:tblGrid>
      <w:tr w:rsidR="003541C6" w:rsidRPr="00502672" w14:paraId="4B1258D5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A36E8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Nom de la colonne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921BF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Type de la colonne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7075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Description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70AB3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Contraintes</w:t>
            </w:r>
          </w:p>
        </w:tc>
      </w:tr>
      <w:tr w:rsidR="003541C6" w:rsidRPr="00502672" w14:paraId="653EC315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6BB1F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id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562A3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int</w:t>
            </w:r>
            <w:proofErr w:type="spellEnd"/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5E0E8" w14:textId="3C8A0F31" w:rsidR="003541C6" w:rsidRPr="00502672" w:rsidRDefault="003541C6" w:rsidP="00FA283B">
            <w:pPr>
              <w:rPr>
                <w:lang w:val="fr-BE"/>
              </w:rPr>
            </w:pPr>
            <w:r w:rsidRPr="00502672">
              <w:rPr>
                <w:lang w:val="fr-BE"/>
              </w:rPr>
              <w:t xml:space="preserve">Identifiant </w:t>
            </w:r>
            <w:r w:rsidR="00FA283B">
              <w:rPr>
                <w:lang w:val="fr-BE"/>
              </w:rPr>
              <w:t>de la pizza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1E804" w14:textId="0AEAB3C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Clé primaire auto-</w:t>
            </w:r>
            <w:r w:rsidR="004627EB" w:rsidRPr="00502672">
              <w:rPr>
                <w:lang w:val="fr-BE"/>
              </w:rPr>
              <w:t>incrément</w:t>
            </w:r>
          </w:p>
        </w:tc>
      </w:tr>
      <w:tr w:rsidR="003541C6" w:rsidRPr="00502672" w14:paraId="6B7F9BB5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EF078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nom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FE64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varchar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B1128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Nom de la pizza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DE24E" w14:textId="77777777" w:rsidR="003541C6" w:rsidRPr="00502672" w:rsidRDefault="003541C6">
            <w:pPr>
              <w:rPr>
                <w:lang w:val="fr-BE"/>
              </w:rPr>
            </w:pPr>
          </w:p>
        </w:tc>
      </w:tr>
      <w:tr w:rsidR="003541C6" w:rsidRPr="00926F3D" w14:paraId="30D6C671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552A3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pâte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FEFA3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int</w:t>
            </w:r>
            <w:proofErr w:type="spellEnd"/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91170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Clé étrangère correspondant à la pâte de la pizza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ECBA2" w14:textId="77777777" w:rsidR="003541C6" w:rsidRPr="00502672" w:rsidRDefault="00D63A02">
            <w:pPr>
              <w:rPr>
                <w:lang w:val="fr-BE"/>
              </w:rPr>
            </w:pPr>
            <w:r>
              <w:rPr>
                <w:lang w:val="fr-BE"/>
              </w:rPr>
              <w:t>Clé étrangère</w:t>
            </w:r>
          </w:p>
        </w:tc>
      </w:tr>
      <w:tr w:rsidR="003541C6" w:rsidRPr="00926F3D" w14:paraId="0D3EFFF1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7A68E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taille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D76B2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int</w:t>
            </w:r>
            <w:proofErr w:type="spellEnd"/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F4DB9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Clé étrangère correspondant à la taille de la pizza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5A1DB" w14:textId="77777777" w:rsidR="003541C6" w:rsidRPr="00502672" w:rsidRDefault="00D63A02">
            <w:pPr>
              <w:rPr>
                <w:lang w:val="fr-BE"/>
              </w:rPr>
            </w:pPr>
            <w:r>
              <w:rPr>
                <w:lang w:val="fr-BE"/>
              </w:rPr>
              <w:t>Clé étrangère</w:t>
            </w:r>
          </w:p>
        </w:tc>
      </w:tr>
    </w:tbl>
    <w:p w14:paraId="44ED6890" w14:textId="77777777" w:rsidR="003541C6" w:rsidRPr="00502672" w:rsidRDefault="003541C6" w:rsidP="003541C6">
      <w:pPr>
        <w:rPr>
          <w:b/>
          <w:lang w:val="fr-BE"/>
        </w:rPr>
      </w:pPr>
    </w:p>
    <w:p w14:paraId="62D13600" w14:textId="77777777" w:rsidR="003541C6" w:rsidRPr="00502672" w:rsidRDefault="003541C6" w:rsidP="003541C6">
      <w:pPr>
        <w:rPr>
          <w:lang w:val="fr-BE"/>
        </w:rPr>
      </w:pPr>
      <w:r w:rsidRPr="00502672">
        <w:rPr>
          <w:lang w:val="fr-BE"/>
        </w:rPr>
        <w:t>Table « pizzeria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45"/>
        <w:gridCol w:w="1841"/>
        <w:gridCol w:w="3502"/>
        <w:gridCol w:w="2938"/>
      </w:tblGrid>
      <w:tr w:rsidR="003541C6" w:rsidRPr="00502672" w14:paraId="2185354D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1881A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Nom de la colonne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F08B7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Type de la colonne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E21F5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Description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986CC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Contraintes</w:t>
            </w:r>
          </w:p>
        </w:tc>
      </w:tr>
      <w:tr w:rsidR="003541C6" w:rsidRPr="00502672" w14:paraId="349AD3D2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A81C0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id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04DC2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int</w:t>
            </w:r>
            <w:proofErr w:type="spellEnd"/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3EF5A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Identifiant de la pizzeria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254C4" w14:textId="11E8902E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Clé primaire auto-</w:t>
            </w:r>
            <w:r w:rsidR="004627EB" w:rsidRPr="00502672">
              <w:rPr>
                <w:lang w:val="fr-BE"/>
              </w:rPr>
              <w:t>incrément</w:t>
            </w:r>
          </w:p>
        </w:tc>
      </w:tr>
      <w:tr w:rsidR="003541C6" w:rsidRPr="00502672" w14:paraId="7BFB571D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CF96E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rue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9B825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varchar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A2C58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Nom de la rue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220E" w14:textId="77777777" w:rsidR="003541C6" w:rsidRPr="00502672" w:rsidRDefault="003541C6">
            <w:pPr>
              <w:rPr>
                <w:lang w:val="fr-BE"/>
              </w:rPr>
            </w:pPr>
          </w:p>
        </w:tc>
      </w:tr>
      <w:tr w:rsidR="003541C6" w:rsidRPr="00502672" w14:paraId="12C8CDFD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9E02E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num_rue</w:t>
            </w:r>
            <w:proofErr w:type="spellEnd"/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A2D3C" w14:textId="6FFA1477" w:rsidR="003541C6" w:rsidRPr="00502672" w:rsidRDefault="00165C27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varchar</w:t>
            </w:r>
            <w:commentRangeStart w:id="8"/>
            <w:commentRangeStart w:id="9"/>
            <w:proofErr w:type="spellEnd"/>
            <w:r w:rsidR="00D81225">
              <w:rPr>
                <w:rStyle w:val="Marquedecommentaire"/>
              </w:rPr>
              <w:commentReference w:id="10"/>
            </w:r>
            <w:commentRangeEnd w:id="8"/>
            <w:r w:rsidR="00ED1ABA">
              <w:rPr>
                <w:rStyle w:val="Marquedecommentaire"/>
              </w:rPr>
              <w:commentReference w:id="8"/>
            </w:r>
            <w:commentRangeEnd w:id="9"/>
            <w:r w:rsidR="00134AA0">
              <w:rPr>
                <w:rStyle w:val="Marquedecommentaire"/>
              </w:rPr>
              <w:commentReference w:id="9"/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63F9F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Numéro de la rue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39506" w14:textId="77777777" w:rsidR="003541C6" w:rsidRPr="00502672" w:rsidRDefault="003541C6">
            <w:pPr>
              <w:rPr>
                <w:lang w:val="fr-BE"/>
              </w:rPr>
            </w:pPr>
          </w:p>
        </w:tc>
      </w:tr>
      <w:tr w:rsidR="003541C6" w:rsidRPr="00502672" w14:paraId="27895024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32F56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boite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BDA91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varchar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CF533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Numéro de la boite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75734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Optionnel</w:t>
            </w:r>
          </w:p>
        </w:tc>
      </w:tr>
      <w:tr w:rsidR="003541C6" w:rsidRPr="00926F3D" w14:paraId="7DCE85C8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43E48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localite</w:t>
            </w:r>
            <w:proofErr w:type="spellEnd"/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63BC1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int</w:t>
            </w:r>
            <w:proofErr w:type="spellEnd"/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F2EA8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Clé étrangère correspondant à la localité de la pizzeria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DD12D" w14:textId="77777777" w:rsidR="003541C6" w:rsidRPr="00502672" w:rsidRDefault="00D63A02">
            <w:pPr>
              <w:rPr>
                <w:lang w:val="fr-BE"/>
              </w:rPr>
            </w:pPr>
            <w:r>
              <w:rPr>
                <w:lang w:val="fr-BE"/>
              </w:rPr>
              <w:t>Clé étrangère</w:t>
            </w:r>
          </w:p>
        </w:tc>
      </w:tr>
    </w:tbl>
    <w:p w14:paraId="76EF5312" w14:textId="77777777" w:rsidR="003541C6" w:rsidRPr="00502672" w:rsidRDefault="003541C6" w:rsidP="003541C6">
      <w:pPr>
        <w:pStyle w:val="Content"/>
        <w:rPr>
          <w:b w:val="0"/>
          <w:sz w:val="24"/>
          <w:szCs w:val="24"/>
          <w:lang w:val="fr-BE"/>
        </w:rPr>
      </w:pPr>
    </w:p>
    <w:p w14:paraId="5652DED6" w14:textId="77777777" w:rsidR="003541C6" w:rsidRPr="00502672" w:rsidRDefault="003541C6" w:rsidP="003541C6">
      <w:pPr>
        <w:rPr>
          <w:lang w:val="fr-BE"/>
        </w:rPr>
      </w:pPr>
      <w:r w:rsidRPr="00502672">
        <w:rPr>
          <w:lang w:val="fr-BE"/>
        </w:rPr>
        <w:t>Table « </w:t>
      </w:r>
      <w:proofErr w:type="spellStart"/>
      <w:r w:rsidRPr="00502672">
        <w:rPr>
          <w:lang w:val="fr-BE"/>
        </w:rPr>
        <w:t>localite</w:t>
      </w:r>
      <w:proofErr w:type="spellEnd"/>
      <w:r w:rsidRPr="00502672">
        <w:rPr>
          <w:lang w:val="fr-BE"/>
        </w:rPr>
        <w:t>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87"/>
        <w:gridCol w:w="1543"/>
        <w:gridCol w:w="3640"/>
        <w:gridCol w:w="3056"/>
      </w:tblGrid>
      <w:tr w:rsidR="003541C6" w:rsidRPr="00502672" w14:paraId="1EE5AEEA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B96FA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Nom de la colonne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BC97D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Type de la colonne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DA3FD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Description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0A1D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Contraintes</w:t>
            </w:r>
          </w:p>
        </w:tc>
      </w:tr>
      <w:tr w:rsidR="003541C6" w:rsidRPr="00502672" w14:paraId="7FE3CE8C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3F935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id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C5AEB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int</w:t>
            </w:r>
            <w:proofErr w:type="spellEnd"/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8BC2B" w14:textId="287B95D0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Identifiant de la localit</w:t>
            </w:r>
            <w:r w:rsidR="00FA283B">
              <w:rPr>
                <w:lang w:val="fr-BE"/>
              </w:rPr>
              <w:t>é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78C73" w14:textId="677A2D35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Clé primaire auto-</w:t>
            </w:r>
            <w:r w:rsidR="004627EB" w:rsidRPr="00502672">
              <w:rPr>
                <w:lang w:val="fr-BE"/>
              </w:rPr>
              <w:t>incrément</w:t>
            </w:r>
          </w:p>
        </w:tc>
      </w:tr>
      <w:tr w:rsidR="003541C6" w:rsidRPr="00502672" w14:paraId="2BDCFC8C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7C898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code_postal</w:t>
            </w:r>
            <w:proofErr w:type="spellEnd"/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7533F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int</w:t>
            </w:r>
            <w:proofErr w:type="spellEnd"/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18488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Code postal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63DC8" w14:textId="77777777" w:rsidR="003541C6" w:rsidRPr="00502672" w:rsidRDefault="003541C6">
            <w:pPr>
              <w:rPr>
                <w:lang w:val="fr-BE"/>
              </w:rPr>
            </w:pPr>
          </w:p>
        </w:tc>
      </w:tr>
      <w:tr w:rsidR="003541C6" w:rsidRPr="00502672" w14:paraId="668BB644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146FF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nom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D9110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varchar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2BFEB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Nom de la localité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9818C" w14:textId="77777777" w:rsidR="003541C6" w:rsidRPr="00502672" w:rsidRDefault="003541C6">
            <w:pPr>
              <w:rPr>
                <w:lang w:val="fr-BE"/>
              </w:rPr>
            </w:pPr>
          </w:p>
        </w:tc>
      </w:tr>
    </w:tbl>
    <w:p w14:paraId="18DC49D0" w14:textId="77777777" w:rsidR="003541C6" w:rsidRPr="00502672" w:rsidRDefault="003541C6" w:rsidP="003541C6">
      <w:pPr>
        <w:spacing w:after="200"/>
        <w:rPr>
          <w:sz w:val="24"/>
          <w:szCs w:val="24"/>
          <w:lang w:val="fr-BE"/>
        </w:rPr>
      </w:pPr>
      <w:r w:rsidRPr="00502672">
        <w:rPr>
          <w:sz w:val="24"/>
          <w:szCs w:val="24"/>
          <w:lang w:val="fr-BE"/>
        </w:rPr>
        <w:br w:type="page"/>
      </w:r>
    </w:p>
    <w:p w14:paraId="560874BF" w14:textId="77777777" w:rsidR="003541C6" w:rsidRPr="00502672" w:rsidRDefault="003541C6" w:rsidP="003541C6">
      <w:pPr>
        <w:rPr>
          <w:b/>
          <w:lang w:val="fr-BE"/>
        </w:rPr>
      </w:pPr>
      <w:r w:rsidRPr="00502672">
        <w:rPr>
          <w:lang w:val="fr-BE"/>
        </w:rPr>
        <w:lastRenderedPageBreak/>
        <w:t>Table « commande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86"/>
        <w:gridCol w:w="1531"/>
        <w:gridCol w:w="3590"/>
        <w:gridCol w:w="3019"/>
      </w:tblGrid>
      <w:tr w:rsidR="003541C6" w:rsidRPr="00502672" w14:paraId="467B1245" w14:textId="77777777" w:rsidTr="003541C6"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3A878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Nom de la colonne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2B857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Type de la colonne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6DD03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Description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99C38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Contraintes</w:t>
            </w:r>
          </w:p>
        </w:tc>
      </w:tr>
      <w:tr w:rsidR="003541C6" w:rsidRPr="00502672" w14:paraId="33979BFC" w14:textId="77777777" w:rsidTr="003541C6"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8B9B4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id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92A07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int</w:t>
            </w:r>
            <w:proofErr w:type="spellEnd"/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DF6EE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Identifiant de la commande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6DEA1" w14:textId="24703EC1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Clé primaire auto-</w:t>
            </w:r>
            <w:r w:rsidR="004627EB" w:rsidRPr="00502672">
              <w:rPr>
                <w:lang w:val="fr-BE"/>
              </w:rPr>
              <w:t>incrément</w:t>
            </w:r>
          </w:p>
        </w:tc>
      </w:tr>
      <w:tr w:rsidR="003541C6" w:rsidRPr="00502672" w14:paraId="6065EA32" w14:textId="77777777" w:rsidTr="003541C6"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7CFB0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nom_reservation</w:t>
            </w:r>
            <w:proofErr w:type="spellEnd"/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7752C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varchar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6D17B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Nom de la réservation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F33E0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Optionnel</w:t>
            </w:r>
          </w:p>
        </w:tc>
      </w:tr>
      <w:tr w:rsidR="003541C6" w:rsidRPr="00AF4FBC" w14:paraId="4F447ECE" w14:textId="77777777" w:rsidTr="003541C6"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6677E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date_commande</w:t>
            </w:r>
            <w:proofErr w:type="spellEnd"/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D12C1" w14:textId="77777777" w:rsidR="003541C6" w:rsidRPr="00502672" w:rsidRDefault="000E4DF6">
            <w:pPr>
              <w:rPr>
                <w:lang w:val="fr-BE"/>
              </w:rPr>
            </w:pPr>
            <w:r>
              <w:rPr>
                <w:lang w:val="fr-BE"/>
              </w:rPr>
              <w:t>date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568FB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Date où la commande a été enregistrée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92A32" w14:textId="77777777" w:rsidR="003541C6" w:rsidRPr="00502672" w:rsidRDefault="003541C6">
            <w:pPr>
              <w:rPr>
                <w:lang w:val="fr-BE"/>
              </w:rPr>
            </w:pPr>
          </w:p>
        </w:tc>
      </w:tr>
      <w:tr w:rsidR="003541C6" w:rsidRPr="00502672" w14:paraId="65A464E4" w14:textId="77777777" w:rsidTr="003541C6"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178FC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date_livraison</w:t>
            </w:r>
            <w:proofErr w:type="spellEnd"/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B0E59" w14:textId="77777777" w:rsidR="003541C6" w:rsidRPr="00502672" w:rsidRDefault="000E4DF6">
            <w:pPr>
              <w:rPr>
                <w:lang w:val="fr-BE"/>
              </w:rPr>
            </w:pPr>
            <w:r>
              <w:rPr>
                <w:lang w:val="fr-BE"/>
              </w:rPr>
              <w:t>date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24C04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Date où la commande doit être livrée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B0D91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Optionnel</w:t>
            </w:r>
          </w:p>
        </w:tc>
      </w:tr>
      <w:tr w:rsidR="003541C6" w:rsidRPr="00502672" w14:paraId="7E049CE8" w14:textId="77777777" w:rsidTr="003541C6"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6A46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rue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CEB67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varchar</w:t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F9E84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Rue de la livraison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10E77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Optionnel</w:t>
            </w:r>
          </w:p>
        </w:tc>
      </w:tr>
      <w:tr w:rsidR="003541C6" w:rsidRPr="00502672" w14:paraId="7D382938" w14:textId="77777777" w:rsidTr="003541C6"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45A88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num_rue</w:t>
            </w:r>
            <w:proofErr w:type="spellEnd"/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1DCC3" w14:textId="06A29975" w:rsidR="003541C6" w:rsidRPr="00502672" w:rsidRDefault="004A45FB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varchar</w:t>
            </w:r>
            <w:commentRangeStart w:id="11"/>
            <w:proofErr w:type="spellEnd"/>
            <w:r w:rsidR="001A624E">
              <w:rPr>
                <w:rStyle w:val="Marquedecommentaire"/>
              </w:rPr>
              <w:commentReference w:id="12"/>
            </w:r>
            <w:commentRangeEnd w:id="11"/>
            <w:r w:rsidR="00ED1ABA">
              <w:rPr>
                <w:rStyle w:val="Marquedecommentaire"/>
              </w:rPr>
              <w:commentReference w:id="11"/>
            </w: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EF802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Numéro de la rue de la livraison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D5665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Optionnel</w:t>
            </w:r>
          </w:p>
        </w:tc>
      </w:tr>
      <w:tr w:rsidR="003541C6" w:rsidRPr="00502672" w14:paraId="03253F7E" w14:textId="77777777" w:rsidTr="003541C6"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242F3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boite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F5CFC" w14:textId="1EBF2E19" w:rsidR="003541C6" w:rsidRPr="00502672" w:rsidRDefault="00163049" w:rsidP="00163049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varchar</w:t>
            </w:r>
            <w:proofErr w:type="spellEnd"/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F215D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Boite de la livraison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FC354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Optionnel</w:t>
            </w:r>
          </w:p>
        </w:tc>
      </w:tr>
      <w:tr w:rsidR="003541C6" w:rsidRPr="00AF4FBC" w14:paraId="4E9F6382" w14:textId="77777777" w:rsidTr="003541C6"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16D4F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est_livré</w:t>
            </w:r>
            <w:proofErr w:type="spellEnd"/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B53CF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boolean</w:t>
            </w:r>
            <w:proofErr w:type="spellEnd"/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AEA17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Indique si la commande a été livrée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34F8C" w14:textId="77777777" w:rsidR="003541C6" w:rsidRPr="00502672" w:rsidRDefault="003541C6">
            <w:pPr>
              <w:rPr>
                <w:lang w:val="fr-BE"/>
              </w:rPr>
            </w:pPr>
          </w:p>
        </w:tc>
      </w:tr>
      <w:tr w:rsidR="003541C6" w:rsidRPr="00AF4FBC" w14:paraId="646DCDE8" w14:textId="77777777" w:rsidTr="003541C6"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94E2A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est_payé</w:t>
            </w:r>
            <w:proofErr w:type="spellEnd"/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8763B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boolean</w:t>
            </w:r>
            <w:proofErr w:type="spellEnd"/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C682A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Indique si la commande a été payée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4C59D" w14:textId="77777777" w:rsidR="003541C6" w:rsidRPr="00502672" w:rsidRDefault="003541C6">
            <w:pPr>
              <w:rPr>
                <w:lang w:val="fr-BE"/>
              </w:rPr>
            </w:pPr>
          </w:p>
        </w:tc>
      </w:tr>
      <w:tr w:rsidR="003541C6" w:rsidRPr="00926F3D" w14:paraId="1B47EE4A" w14:textId="77777777" w:rsidTr="003541C6"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12E1F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pizzeria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4A3A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int</w:t>
            </w:r>
            <w:proofErr w:type="spellEnd"/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393A5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Clé étrangère représentant la pizzeria à qui le bon est destiné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41575" w14:textId="77777777" w:rsidR="003541C6" w:rsidRPr="00502672" w:rsidRDefault="00D63A02">
            <w:pPr>
              <w:rPr>
                <w:lang w:val="fr-BE"/>
              </w:rPr>
            </w:pPr>
            <w:r>
              <w:rPr>
                <w:lang w:val="fr-BE"/>
              </w:rPr>
              <w:t>Clé étrangère</w:t>
            </w:r>
          </w:p>
        </w:tc>
      </w:tr>
      <w:tr w:rsidR="003541C6" w:rsidRPr="00926F3D" w14:paraId="270C3CC4" w14:textId="77777777" w:rsidTr="003541C6"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D5CFB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localite</w:t>
            </w:r>
            <w:proofErr w:type="spellEnd"/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4E9B2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int</w:t>
            </w:r>
            <w:proofErr w:type="spellEnd"/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60357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Clé étrangère correspondant à la localité indiquée sur le bon de commande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B0ADA" w14:textId="77777777" w:rsidR="003541C6" w:rsidRPr="00502672" w:rsidRDefault="00D63A02">
            <w:pPr>
              <w:rPr>
                <w:lang w:val="fr-BE"/>
              </w:rPr>
            </w:pPr>
            <w:r>
              <w:rPr>
                <w:lang w:val="fr-BE"/>
              </w:rPr>
              <w:t>Clé étrangère</w:t>
            </w:r>
          </w:p>
        </w:tc>
      </w:tr>
      <w:tr w:rsidR="003541C6" w:rsidRPr="00502672" w14:paraId="4BDD5693" w14:textId="77777777" w:rsidTr="003541C6"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3F084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personne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EAC1B" w14:textId="77777777" w:rsidR="003541C6" w:rsidRPr="00502672" w:rsidRDefault="003541C6">
            <w:pPr>
              <w:rPr>
                <w:lang w:val="fr-BE"/>
              </w:rPr>
            </w:pPr>
          </w:p>
        </w:tc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D4B78" w14:textId="36E1CB43" w:rsidR="003541C6" w:rsidRPr="00502672" w:rsidRDefault="003541C6" w:rsidP="00FA283B">
            <w:pPr>
              <w:rPr>
                <w:lang w:val="fr-BE"/>
              </w:rPr>
            </w:pPr>
            <w:r w:rsidRPr="00502672">
              <w:rPr>
                <w:lang w:val="fr-BE"/>
              </w:rPr>
              <w:t>Clé étrangère optionnel</w:t>
            </w:r>
            <w:r w:rsidR="00FA283B">
              <w:rPr>
                <w:lang w:val="fr-BE"/>
              </w:rPr>
              <w:t>le</w:t>
            </w:r>
            <w:r w:rsidRPr="00502672">
              <w:rPr>
                <w:lang w:val="fr-BE"/>
              </w:rPr>
              <w:t xml:space="preserve"> qui pointe vers la personne qui a commandé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51542" w14:textId="3851A2AA" w:rsidR="003541C6" w:rsidRPr="00502672" w:rsidRDefault="00D63A02" w:rsidP="00D63A02">
            <w:pPr>
              <w:rPr>
                <w:lang w:val="fr-BE"/>
              </w:rPr>
            </w:pPr>
            <w:r>
              <w:rPr>
                <w:lang w:val="fr-BE"/>
              </w:rPr>
              <w:t>Clé étrangère</w:t>
            </w:r>
            <w:r w:rsidRPr="00502672">
              <w:rPr>
                <w:lang w:val="fr-BE"/>
              </w:rPr>
              <w:t xml:space="preserve"> </w:t>
            </w:r>
            <w:r>
              <w:rPr>
                <w:lang w:val="fr-BE"/>
              </w:rPr>
              <w:t>et o</w:t>
            </w:r>
            <w:r w:rsidR="003541C6" w:rsidRPr="00502672">
              <w:rPr>
                <w:lang w:val="fr-BE"/>
              </w:rPr>
              <w:t>ptionnel</w:t>
            </w:r>
            <w:r w:rsidR="00FA283B">
              <w:rPr>
                <w:lang w:val="fr-BE"/>
              </w:rPr>
              <w:t>le</w:t>
            </w:r>
          </w:p>
        </w:tc>
      </w:tr>
    </w:tbl>
    <w:p w14:paraId="054F17D4" w14:textId="77777777" w:rsidR="003541C6" w:rsidRPr="00502672" w:rsidRDefault="003541C6" w:rsidP="003541C6">
      <w:pPr>
        <w:pStyle w:val="Content"/>
        <w:rPr>
          <w:b w:val="0"/>
          <w:sz w:val="24"/>
          <w:szCs w:val="24"/>
          <w:lang w:val="fr-BE"/>
        </w:rPr>
      </w:pPr>
      <w:r w:rsidRPr="00502672">
        <w:rPr>
          <w:sz w:val="24"/>
          <w:szCs w:val="24"/>
          <w:lang w:val="fr-BE"/>
        </w:rPr>
        <w:t>« </w:t>
      </w:r>
      <w:proofErr w:type="spellStart"/>
      <w:proofErr w:type="gramStart"/>
      <w:r w:rsidRPr="00502672">
        <w:rPr>
          <w:sz w:val="24"/>
          <w:szCs w:val="24"/>
          <w:lang w:val="fr-BE"/>
        </w:rPr>
        <w:t>nom_reservation</w:t>
      </w:r>
      <w:proofErr w:type="spellEnd"/>
      <w:proofErr w:type="gramEnd"/>
      <w:r w:rsidRPr="00502672">
        <w:rPr>
          <w:sz w:val="24"/>
          <w:szCs w:val="24"/>
          <w:lang w:val="fr-BE"/>
        </w:rPr>
        <w:t> » est rempli si c’est une personne non inscrite qui commande (En tant qu’invité donc).</w:t>
      </w:r>
    </w:p>
    <w:p w14:paraId="4651CC00" w14:textId="58A00262" w:rsidR="003541C6" w:rsidRPr="00502672" w:rsidRDefault="003541C6" w:rsidP="003541C6">
      <w:pPr>
        <w:pStyle w:val="Content"/>
        <w:rPr>
          <w:sz w:val="24"/>
          <w:szCs w:val="24"/>
          <w:lang w:val="fr-BE"/>
        </w:rPr>
      </w:pPr>
      <w:r w:rsidRPr="00502672">
        <w:rPr>
          <w:sz w:val="24"/>
          <w:szCs w:val="24"/>
          <w:lang w:val="fr-BE"/>
        </w:rPr>
        <w:t>Si l’adresse est à « </w:t>
      </w:r>
      <w:proofErr w:type="spellStart"/>
      <w:r w:rsidRPr="00502672">
        <w:rPr>
          <w:sz w:val="24"/>
          <w:szCs w:val="24"/>
          <w:lang w:val="fr-BE"/>
        </w:rPr>
        <w:t>null</w:t>
      </w:r>
      <w:proofErr w:type="spellEnd"/>
      <w:r w:rsidRPr="00502672">
        <w:rPr>
          <w:sz w:val="24"/>
          <w:szCs w:val="24"/>
          <w:lang w:val="fr-BE"/>
        </w:rPr>
        <w:t xml:space="preserve"> » on sait que la commande n’est pas à </w:t>
      </w:r>
      <w:r w:rsidR="00163049">
        <w:rPr>
          <w:sz w:val="24"/>
          <w:szCs w:val="24"/>
          <w:lang w:val="fr-BE"/>
        </w:rPr>
        <w:t>e</w:t>
      </w:r>
      <w:commentRangeStart w:id="13"/>
      <w:commentRangeStart w:id="14"/>
      <w:r w:rsidRPr="00502672">
        <w:rPr>
          <w:sz w:val="24"/>
          <w:szCs w:val="24"/>
          <w:lang w:val="fr-BE"/>
        </w:rPr>
        <w:t>mporter</w:t>
      </w:r>
      <w:commentRangeEnd w:id="13"/>
      <w:r w:rsidR="001A624E">
        <w:rPr>
          <w:rStyle w:val="Marquedecommentaire"/>
          <w:b w:val="0"/>
        </w:rPr>
        <w:commentReference w:id="13"/>
      </w:r>
      <w:commentRangeEnd w:id="14"/>
      <w:r w:rsidR="00ED1ABA">
        <w:rPr>
          <w:rStyle w:val="Marquedecommentaire"/>
          <w:b w:val="0"/>
        </w:rPr>
        <w:commentReference w:id="14"/>
      </w:r>
      <w:r w:rsidRPr="00502672">
        <w:rPr>
          <w:sz w:val="24"/>
          <w:szCs w:val="24"/>
          <w:lang w:val="fr-BE"/>
        </w:rPr>
        <w:t>.</w:t>
      </w:r>
    </w:p>
    <w:p w14:paraId="4B0BE761" w14:textId="77777777" w:rsidR="003541C6" w:rsidRPr="00502672" w:rsidRDefault="003541C6" w:rsidP="003541C6">
      <w:pPr>
        <w:pStyle w:val="Content"/>
        <w:rPr>
          <w:sz w:val="24"/>
          <w:szCs w:val="24"/>
          <w:lang w:val="fr-BE"/>
        </w:rPr>
      </w:pPr>
      <w:r w:rsidRPr="00502672">
        <w:rPr>
          <w:sz w:val="24"/>
          <w:szCs w:val="24"/>
          <w:lang w:val="fr-BE"/>
        </w:rPr>
        <w:t>Les dates contiennent la date et l’heure.</w:t>
      </w:r>
    </w:p>
    <w:p w14:paraId="22B843BD" w14:textId="77777777" w:rsidR="003541C6" w:rsidRPr="00502672" w:rsidRDefault="003541C6" w:rsidP="003541C6">
      <w:pPr>
        <w:pStyle w:val="Content"/>
        <w:rPr>
          <w:sz w:val="24"/>
          <w:szCs w:val="24"/>
          <w:lang w:val="fr-BE"/>
        </w:rPr>
      </w:pPr>
    </w:p>
    <w:p w14:paraId="120B78CA" w14:textId="77777777" w:rsidR="003541C6" w:rsidRPr="00502672" w:rsidRDefault="003541C6" w:rsidP="003541C6">
      <w:pPr>
        <w:rPr>
          <w:lang w:val="fr-BE"/>
        </w:rPr>
      </w:pPr>
      <w:r w:rsidRPr="00502672">
        <w:rPr>
          <w:lang w:val="fr-BE"/>
        </w:rPr>
        <w:t>Table « personne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87"/>
        <w:gridCol w:w="1543"/>
        <w:gridCol w:w="3640"/>
        <w:gridCol w:w="3056"/>
      </w:tblGrid>
      <w:tr w:rsidR="003541C6" w:rsidRPr="00502672" w14:paraId="767752E1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589AA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Nom de la colonne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F2603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Type de la colonne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2001B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Description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ADC6E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Contraintes</w:t>
            </w:r>
          </w:p>
        </w:tc>
      </w:tr>
      <w:tr w:rsidR="003541C6" w:rsidRPr="00502672" w14:paraId="696D2A07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89BB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id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7BED9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int</w:t>
            </w:r>
            <w:proofErr w:type="spellEnd"/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649A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Identifiant de la personne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D0C4A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Clé primaire auto-</w:t>
            </w:r>
            <w:proofErr w:type="spellStart"/>
            <w:r w:rsidRPr="00502672">
              <w:rPr>
                <w:lang w:val="fr-BE"/>
              </w:rPr>
              <w:t>increment</w:t>
            </w:r>
            <w:proofErr w:type="spellEnd"/>
          </w:p>
        </w:tc>
      </w:tr>
      <w:tr w:rsidR="003541C6" w:rsidRPr="00502672" w14:paraId="69AED697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242C2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nom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7DBC0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varchar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63555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Nom de la personne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8DCE2" w14:textId="77777777" w:rsidR="003541C6" w:rsidRPr="00502672" w:rsidRDefault="003541C6">
            <w:pPr>
              <w:rPr>
                <w:lang w:val="fr-BE"/>
              </w:rPr>
            </w:pPr>
          </w:p>
        </w:tc>
      </w:tr>
      <w:tr w:rsidR="003541C6" w:rsidRPr="00502672" w14:paraId="2475EEE5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B4EDF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prenom</w:t>
            </w:r>
            <w:proofErr w:type="spellEnd"/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DB00D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varchar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7EA6A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Prénom de la personne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8E2EA" w14:textId="77777777" w:rsidR="003541C6" w:rsidRPr="00502672" w:rsidRDefault="003541C6">
            <w:pPr>
              <w:rPr>
                <w:lang w:val="fr-BE"/>
              </w:rPr>
            </w:pPr>
          </w:p>
        </w:tc>
      </w:tr>
      <w:tr w:rsidR="003541C6" w:rsidRPr="00502672" w14:paraId="51A13A50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A9065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num_gsm</w:t>
            </w:r>
            <w:proofErr w:type="spellEnd"/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25E4A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int</w:t>
            </w:r>
            <w:proofErr w:type="spellEnd"/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8106E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Numéro de GSM de la personne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B13BE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Optionnel</w:t>
            </w:r>
          </w:p>
        </w:tc>
      </w:tr>
      <w:tr w:rsidR="003541C6" w:rsidRPr="00AF4FBC" w14:paraId="79B8640A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6E42F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date_naissance</w:t>
            </w:r>
            <w:proofErr w:type="spellEnd"/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C9FBE" w14:textId="77777777" w:rsidR="003541C6" w:rsidRPr="00502672" w:rsidRDefault="000E4DF6">
            <w:pPr>
              <w:rPr>
                <w:lang w:val="fr-BE"/>
              </w:rPr>
            </w:pPr>
            <w:r>
              <w:rPr>
                <w:lang w:val="fr-BE"/>
              </w:rPr>
              <w:t>date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8E623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Date de naissance de la personne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18357" w14:textId="77777777" w:rsidR="003541C6" w:rsidRPr="00502672" w:rsidRDefault="003541C6">
            <w:pPr>
              <w:rPr>
                <w:lang w:val="fr-BE"/>
              </w:rPr>
            </w:pPr>
          </w:p>
        </w:tc>
      </w:tr>
      <w:tr w:rsidR="003541C6" w:rsidRPr="00AF4FBC" w14:paraId="266933B9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2BFC1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est_homme</w:t>
            </w:r>
            <w:proofErr w:type="spellEnd"/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32D25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boolean</w:t>
            </w:r>
            <w:proofErr w:type="spellEnd"/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7E312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Indique si la personne est un homme ou non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F0255" w14:textId="77777777" w:rsidR="003541C6" w:rsidRPr="00502672" w:rsidRDefault="003541C6">
            <w:pPr>
              <w:rPr>
                <w:lang w:val="fr-BE"/>
              </w:rPr>
            </w:pPr>
          </w:p>
        </w:tc>
      </w:tr>
    </w:tbl>
    <w:p w14:paraId="2CF20691" w14:textId="77777777" w:rsidR="003541C6" w:rsidRPr="00502672" w:rsidRDefault="003541C6" w:rsidP="003541C6">
      <w:pPr>
        <w:pStyle w:val="Content"/>
        <w:rPr>
          <w:b w:val="0"/>
          <w:sz w:val="24"/>
          <w:szCs w:val="24"/>
          <w:lang w:val="fr-BE"/>
        </w:rPr>
      </w:pPr>
      <w:r w:rsidRPr="00502672">
        <w:rPr>
          <w:sz w:val="24"/>
          <w:szCs w:val="24"/>
          <w:lang w:val="fr-BE"/>
        </w:rPr>
        <w:t>La table « personne » est une table « mère » d’héritage</w:t>
      </w:r>
    </w:p>
    <w:p w14:paraId="5BF2B1A8" w14:textId="77777777" w:rsidR="003541C6" w:rsidRPr="00502672" w:rsidRDefault="003541C6" w:rsidP="003541C6">
      <w:pPr>
        <w:pStyle w:val="Content"/>
        <w:rPr>
          <w:sz w:val="24"/>
          <w:szCs w:val="24"/>
          <w:lang w:val="fr-BE"/>
        </w:rPr>
      </w:pPr>
      <w:r w:rsidRPr="00502672">
        <w:rPr>
          <w:sz w:val="24"/>
          <w:szCs w:val="24"/>
          <w:lang w:val="fr-BE"/>
        </w:rPr>
        <w:t xml:space="preserve"> </w:t>
      </w:r>
    </w:p>
    <w:p w14:paraId="089650BA" w14:textId="77777777" w:rsidR="003541C6" w:rsidRPr="00502672" w:rsidRDefault="003541C6" w:rsidP="003541C6">
      <w:pPr>
        <w:spacing w:after="200"/>
        <w:rPr>
          <w:sz w:val="24"/>
          <w:szCs w:val="24"/>
          <w:lang w:val="fr-BE"/>
        </w:rPr>
      </w:pPr>
      <w:r w:rsidRPr="00502672">
        <w:rPr>
          <w:sz w:val="24"/>
          <w:szCs w:val="24"/>
          <w:lang w:val="fr-BE"/>
        </w:rPr>
        <w:br w:type="page"/>
      </w:r>
    </w:p>
    <w:p w14:paraId="09A3A91E" w14:textId="77777777" w:rsidR="003541C6" w:rsidRPr="00502672" w:rsidRDefault="003541C6" w:rsidP="003541C6">
      <w:pPr>
        <w:rPr>
          <w:b/>
          <w:lang w:val="fr-BE"/>
        </w:rPr>
      </w:pPr>
      <w:r w:rsidRPr="00502672">
        <w:rPr>
          <w:lang w:val="fr-BE"/>
        </w:rPr>
        <w:lastRenderedPageBreak/>
        <w:t>Table « titulaire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87"/>
        <w:gridCol w:w="1543"/>
        <w:gridCol w:w="3640"/>
        <w:gridCol w:w="3056"/>
      </w:tblGrid>
      <w:tr w:rsidR="003541C6" w:rsidRPr="00502672" w14:paraId="3C1CC268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BAA8E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Nom de la colonne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AEE70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Type de la colonne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A2B42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Description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A6475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Contraintes</w:t>
            </w:r>
          </w:p>
        </w:tc>
      </w:tr>
      <w:tr w:rsidR="003541C6" w:rsidRPr="00502672" w14:paraId="69F97868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AEAD2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id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F485D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int</w:t>
            </w:r>
            <w:proofErr w:type="spellEnd"/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7FBF6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Identifiant du titulaire (le même que celui de la table personne)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A06F4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Clé primaire</w:t>
            </w:r>
          </w:p>
        </w:tc>
      </w:tr>
      <w:tr w:rsidR="003541C6" w:rsidRPr="00AF4FBC" w14:paraId="190A96EC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D2FB6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rue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C0B3F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varchar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83738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Rue du domicile du titulaire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B362F" w14:textId="77777777" w:rsidR="003541C6" w:rsidRPr="00502672" w:rsidRDefault="003541C6">
            <w:pPr>
              <w:rPr>
                <w:lang w:val="fr-BE"/>
              </w:rPr>
            </w:pPr>
          </w:p>
        </w:tc>
      </w:tr>
      <w:tr w:rsidR="003541C6" w:rsidRPr="00AF4FBC" w14:paraId="2BEEC7A9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C9A26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num_rue</w:t>
            </w:r>
            <w:proofErr w:type="spellEnd"/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28969" w14:textId="469F1E38" w:rsidR="003541C6" w:rsidRPr="00502672" w:rsidRDefault="00456F78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varchar</w:t>
            </w:r>
            <w:commentRangeStart w:id="15"/>
            <w:proofErr w:type="spellEnd"/>
            <w:r w:rsidR="001A624E">
              <w:rPr>
                <w:rStyle w:val="Marquedecommentaire"/>
              </w:rPr>
              <w:commentReference w:id="16"/>
            </w:r>
            <w:commentRangeEnd w:id="15"/>
            <w:r w:rsidR="00ED1ABA">
              <w:rPr>
                <w:rStyle w:val="Marquedecommentaire"/>
              </w:rPr>
              <w:commentReference w:id="15"/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E404F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Numéro du domicile du titulaire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F541" w14:textId="77777777" w:rsidR="003541C6" w:rsidRPr="00502672" w:rsidRDefault="003541C6">
            <w:pPr>
              <w:rPr>
                <w:lang w:val="fr-BE"/>
              </w:rPr>
            </w:pPr>
          </w:p>
        </w:tc>
      </w:tr>
      <w:tr w:rsidR="003541C6" w:rsidRPr="00502672" w14:paraId="09C83F1F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E5A6B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boite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F5AF0" w14:textId="19D62C3D" w:rsidR="003541C6" w:rsidRPr="00502672" w:rsidRDefault="00163049" w:rsidP="00163049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varchar</w:t>
            </w:r>
            <w:proofErr w:type="spellEnd"/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09F81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Boite du domicile du titulaire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3DB12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Optionnel</w:t>
            </w:r>
          </w:p>
        </w:tc>
      </w:tr>
      <w:tr w:rsidR="003541C6" w:rsidRPr="00502672" w14:paraId="0331342F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A4C38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num_telephone</w:t>
            </w:r>
            <w:proofErr w:type="spellEnd"/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AF6E2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int</w:t>
            </w:r>
            <w:proofErr w:type="spellEnd"/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DFD37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Numéro de téléphone fixe du titulaire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7FAE7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Optionnel</w:t>
            </w:r>
          </w:p>
        </w:tc>
      </w:tr>
      <w:tr w:rsidR="003541C6" w:rsidRPr="00AF4FBC" w14:paraId="336C4CDB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B8E66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point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28FAF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int</w:t>
            </w:r>
            <w:proofErr w:type="spellEnd"/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F1900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Point(s) actuel(s) du titulaire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EC22E" w14:textId="77777777" w:rsidR="003541C6" w:rsidRPr="00502672" w:rsidRDefault="003541C6">
            <w:pPr>
              <w:rPr>
                <w:lang w:val="fr-BE"/>
              </w:rPr>
            </w:pPr>
          </w:p>
        </w:tc>
      </w:tr>
      <w:tr w:rsidR="003541C6" w:rsidRPr="00926F3D" w14:paraId="532AAF2F" w14:textId="77777777" w:rsidTr="003541C6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47D9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localite</w:t>
            </w:r>
            <w:proofErr w:type="spellEnd"/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A24F3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int</w:t>
            </w:r>
            <w:proofErr w:type="spellEnd"/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8654E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Clé étrangère représentant la localité du titulaire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331CF" w14:textId="77777777" w:rsidR="003541C6" w:rsidRPr="00502672" w:rsidRDefault="00D63A02">
            <w:pPr>
              <w:rPr>
                <w:lang w:val="fr-BE"/>
              </w:rPr>
            </w:pPr>
            <w:r>
              <w:rPr>
                <w:lang w:val="fr-BE"/>
              </w:rPr>
              <w:t>Clé étrangère</w:t>
            </w:r>
          </w:p>
        </w:tc>
      </w:tr>
    </w:tbl>
    <w:p w14:paraId="278F87E0" w14:textId="77777777" w:rsidR="003541C6" w:rsidRPr="00502672" w:rsidRDefault="003541C6" w:rsidP="003541C6">
      <w:pPr>
        <w:pStyle w:val="Content"/>
        <w:rPr>
          <w:b w:val="0"/>
          <w:lang w:val="fr-BE"/>
        </w:rPr>
      </w:pPr>
      <w:r w:rsidRPr="00502672">
        <w:rPr>
          <w:lang w:val="fr-BE"/>
        </w:rPr>
        <w:t>L’id du titulaire est l’id de son parent (personne).</w:t>
      </w:r>
    </w:p>
    <w:p w14:paraId="485C6222" w14:textId="77777777" w:rsidR="003541C6" w:rsidRPr="00502672" w:rsidRDefault="003541C6" w:rsidP="003541C6">
      <w:pPr>
        <w:pStyle w:val="Content"/>
        <w:rPr>
          <w:sz w:val="24"/>
          <w:szCs w:val="24"/>
          <w:lang w:val="fr-BE"/>
        </w:rPr>
      </w:pPr>
    </w:p>
    <w:p w14:paraId="1B2D9050" w14:textId="77777777" w:rsidR="003541C6" w:rsidRPr="00502672" w:rsidRDefault="003541C6" w:rsidP="003541C6">
      <w:pPr>
        <w:rPr>
          <w:lang w:val="fr-BE"/>
        </w:rPr>
      </w:pPr>
      <w:r w:rsidRPr="00502672">
        <w:rPr>
          <w:lang w:val="fr-BE"/>
        </w:rPr>
        <w:t>Table « </w:t>
      </w:r>
      <w:proofErr w:type="spellStart"/>
      <w:r w:rsidRPr="00502672">
        <w:rPr>
          <w:lang w:val="fr-BE"/>
        </w:rPr>
        <w:t>membre_famille</w:t>
      </w:r>
      <w:proofErr w:type="spellEnd"/>
      <w:r w:rsidRPr="00502672">
        <w:rPr>
          <w:lang w:val="fr-BE"/>
        </w:rPr>
        <w:t> »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3543"/>
        <w:gridCol w:w="3127"/>
      </w:tblGrid>
      <w:tr w:rsidR="003541C6" w:rsidRPr="00502672" w14:paraId="41C11A39" w14:textId="77777777" w:rsidTr="003541C6">
        <w:trPr>
          <w:trHeight w:val="488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61E5C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Nom de la colonne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78C56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Type de la colonne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F7BB7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Description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9BEFF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Contraintes</w:t>
            </w:r>
          </w:p>
        </w:tc>
      </w:tr>
      <w:tr w:rsidR="003541C6" w:rsidRPr="00502672" w14:paraId="64A524BA" w14:textId="77777777" w:rsidTr="003541C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7DCFE" w14:textId="77777777" w:rsidR="003541C6" w:rsidRPr="00502672" w:rsidRDefault="003541C6">
            <w:pPr>
              <w:rPr>
                <w:b/>
                <w:lang w:val="fr-BE"/>
              </w:rPr>
            </w:pPr>
            <w:r w:rsidRPr="00502672">
              <w:rPr>
                <w:lang w:val="fr-BE"/>
              </w:rPr>
              <w:t>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5BF69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int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CEF65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Identifiant du membre de la famille (qui est le même que dans sa table parent « personne »)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8BDC6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Clé primaire</w:t>
            </w:r>
          </w:p>
        </w:tc>
      </w:tr>
      <w:tr w:rsidR="003541C6" w:rsidRPr="00926F3D" w14:paraId="41FFE7EC" w14:textId="77777777" w:rsidTr="003541C6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EDE92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titulaire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D4933" w14:textId="77777777" w:rsidR="003541C6" w:rsidRPr="00502672" w:rsidRDefault="003541C6">
            <w:pPr>
              <w:rPr>
                <w:lang w:val="fr-BE"/>
              </w:rPr>
            </w:pPr>
            <w:proofErr w:type="spellStart"/>
            <w:r w:rsidRPr="00502672">
              <w:rPr>
                <w:lang w:val="fr-BE"/>
              </w:rPr>
              <w:t>int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E1246" w14:textId="77777777" w:rsidR="003541C6" w:rsidRPr="00502672" w:rsidRDefault="003541C6">
            <w:pPr>
              <w:rPr>
                <w:lang w:val="fr-BE"/>
              </w:rPr>
            </w:pPr>
            <w:r w:rsidRPr="00502672">
              <w:rPr>
                <w:lang w:val="fr-BE"/>
              </w:rPr>
              <w:t>Clé étrangère représentant le titulaire du membre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00515" w14:textId="77777777" w:rsidR="003541C6" w:rsidRPr="00502672" w:rsidRDefault="00D63A02">
            <w:pPr>
              <w:rPr>
                <w:lang w:val="fr-BE"/>
              </w:rPr>
            </w:pPr>
            <w:r>
              <w:rPr>
                <w:lang w:val="fr-BE"/>
              </w:rPr>
              <w:t>Clé étrangère</w:t>
            </w:r>
          </w:p>
        </w:tc>
      </w:tr>
    </w:tbl>
    <w:p w14:paraId="117114CA" w14:textId="77777777" w:rsidR="003541C6" w:rsidRPr="00502672" w:rsidRDefault="003541C6" w:rsidP="003541C6">
      <w:pPr>
        <w:pStyle w:val="Content"/>
        <w:rPr>
          <w:b w:val="0"/>
          <w:lang w:val="fr-BE"/>
        </w:rPr>
      </w:pPr>
      <w:r w:rsidRPr="00502672">
        <w:rPr>
          <w:lang w:val="fr-BE"/>
        </w:rPr>
        <w:t xml:space="preserve">L’id du </w:t>
      </w:r>
      <w:proofErr w:type="spellStart"/>
      <w:r w:rsidRPr="00502672">
        <w:rPr>
          <w:lang w:val="fr-BE"/>
        </w:rPr>
        <w:t>membreFamille</w:t>
      </w:r>
      <w:proofErr w:type="spellEnd"/>
      <w:r w:rsidRPr="00502672">
        <w:rPr>
          <w:lang w:val="fr-BE"/>
        </w:rPr>
        <w:t xml:space="preserve"> est l’id de son parent (personne).</w:t>
      </w:r>
    </w:p>
    <w:p w14:paraId="3A374ADF" w14:textId="77777777" w:rsidR="00C97628" w:rsidRPr="00502672" w:rsidRDefault="00C97628">
      <w:pPr>
        <w:spacing w:after="200"/>
        <w:rPr>
          <w:b/>
          <w:lang w:val="fr-BE"/>
        </w:rPr>
      </w:pPr>
      <w:r w:rsidRPr="00502672">
        <w:rPr>
          <w:lang w:val="fr-BE"/>
        </w:rPr>
        <w:br w:type="page"/>
      </w:r>
    </w:p>
    <w:p w14:paraId="76401D68" w14:textId="77777777" w:rsidR="00C97628" w:rsidRPr="00502672" w:rsidRDefault="00C97628" w:rsidP="00A62C3D">
      <w:pPr>
        <w:pStyle w:val="Titre1"/>
        <w:rPr>
          <w:lang w:val="fr-BE"/>
        </w:rPr>
      </w:pPr>
      <w:bookmarkStart w:id="17" w:name="_Toc17645734"/>
      <w:r w:rsidRPr="00502672">
        <w:rPr>
          <w:lang w:val="fr-BE"/>
        </w:rPr>
        <w:lastRenderedPageBreak/>
        <w:t>Fonctionnalités du programme</w:t>
      </w:r>
      <w:bookmarkEnd w:id="17"/>
    </w:p>
    <w:p w14:paraId="14B51B2A" w14:textId="77777777" w:rsidR="00AE3202" w:rsidRPr="00502672" w:rsidRDefault="00AE3202" w:rsidP="00AE3202">
      <w:pPr>
        <w:rPr>
          <w:lang w:val="fr-BE"/>
        </w:rPr>
      </w:pPr>
      <w:r w:rsidRPr="00502672">
        <w:rPr>
          <w:lang w:val="fr-BE"/>
        </w:rPr>
        <w:t>Le programme contiendra les options suivantes :</w:t>
      </w:r>
    </w:p>
    <w:p w14:paraId="02DFE1D2" w14:textId="77777777" w:rsidR="00AE3202" w:rsidRPr="00502672" w:rsidRDefault="00AE3202" w:rsidP="00AE3202">
      <w:pPr>
        <w:pStyle w:val="Paragraphedeliste"/>
        <w:numPr>
          <w:ilvl w:val="0"/>
          <w:numId w:val="3"/>
        </w:numPr>
        <w:spacing w:after="160" w:line="259" w:lineRule="auto"/>
        <w:rPr>
          <w:lang w:val="fr-BE"/>
        </w:rPr>
      </w:pPr>
      <w:commentRangeStart w:id="18"/>
      <w:commentRangeStart w:id="19"/>
      <w:r w:rsidRPr="00502672">
        <w:rPr>
          <w:lang w:val="fr-BE"/>
        </w:rPr>
        <w:t>Insertion </w:t>
      </w:r>
      <w:commentRangeEnd w:id="18"/>
      <w:r w:rsidR="001A624E">
        <w:rPr>
          <w:rStyle w:val="Marquedecommentaire"/>
        </w:rPr>
        <w:commentReference w:id="18"/>
      </w:r>
      <w:commentRangeEnd w:id="19"/>
      <w:r w:rsidR="00ED1ABA">
        <w:rPr>
          <w:rStyle w:val="Marquedecommentaire"/>
        </w:rPr>
        <w:commentReference w:id="19"/>
      </w:r>
      <w:r w:rsidRPr="00502672">
        <w:rPr>
          <w:lang w:val="fr-BE"/>
        </w:rPr>
        <w:t>:</w:t>
      </w:r>
    </w:p>
    <w:p w14:paraId="131F2D9F" w14:textId="77777777" w:rsidR="00E17849" w:rsidRPr="00502672" w:rsidRDefault="00E17849" w:rsidP="00AE3202">
      <w:pPr>
        <w:pStyle w:val="Paragraphedeliste"/>
        <w:numPr>
          <w:ilvl w:val="1"/>
          <w:numId w:val="3"/>
        </w:numPr>
        <w:spacing w:after="160" w:line="259" w:lineRule="auto"/>
        <w:rPr>
          <w:lang w:val="fr-BE"/>
        </w:rPr>
      </w:pPr>
      <w:r w:rsidRPr="00502672">
        <w:rPr>
          <w:lang w:val="fr-BE"/>
        </w:rPr>
        <w:t xml:space="preserve">Insertion d’un bon de commande </w:t>
      </w:r>
    </w:p>
    <w:p w14:paraId="7CED6347" w14:textId="77777777" w:rsidR="00AE3202" w:rsidRPr="00502672" w:rsidRDefault="00AE3202" w:rsidP="00AE3202">
      <w:pPr>
        <w:pStyle w:val="Paragraphedeliste"/>
        <w:numPr>
          <w:ilvl w:val="0"/>
          <w:numId w:val="3"/>
        </w:numPr>
        <w:spacing w:after="160" w:line="259" w:lineRule="auto"/>
        <w:rPr>
          <w:lang w:val="fr-BE"/>
        </w:rPr>
      </w:pPr>
      <w:commentRangeStart w:id="20"/>
      <w:commentRangeStart w:id="21"/>
      <w:r w:rsidRPr="00502672">
        <w:rPr>
          <w:lang w:val="fr-BE"/>
        </w:rPr>
        <w:t>Modification </w:t>
      </w:r>
      <w:commentRangeEnd w:id="20"/>
      <w:r w:rsidR="001A624E">
        <w:rPr>
          <w:rStyle w:val="Marquedecommentaire"/>
        </w:rPr>
        <w:commentReference w:id="20"/>
      </w:r>
      <w:commentRangeEnd w:id="21"/>
      <w:r w:rsidR="00ED1ABA">
        <w:rPr>
          <w:rStyle w:val="Marquedecommentaire"/>
        </w:rPr>
        <w:commentReference w:id="21"/>
      </w:r>
      <w:r w:rsidRPr="00502672">
        <w:rPr>
          <w:lang w:val="fr-BE"/>
        </w:rPr>
        <w:t xml:space="preserve">: </w:t>
      </w:r>
    </w:p>
    <w:p w14:paraId="524A9519" w14:textId="4BAC4510" w:rsidR="00730E4D" w:rsidRPr="00502672" w:rsidRDefault="006B7574" w:rsidP="008324B4">
      <w:pPr>
        <w:pStyle w:val="Paragraphedeliste"/>
        <w:numPr>
          <w:ilvl w:val="1"/>
          <w:numId w:val="3"/>
        </w:numPr>
        <w:spacing w:after="160" w:line="259" w:lineRule="auto"/>
        <w:rPr>
          <w:lang w:val="fr-BE"/>
        </w:rPr>
      </w:pPr>
      <w:r w:rsidRPr="00502672">
        <w:rPr>
          <w:lang w:val="fr-BE"/>
        </w:rPr>
        <w:t>Pour la modification</w:t>
      </w:r>
      <w:r w:rsidR="008324B4">
        <w:rPr>
          <w:lang w:val="fr-BE"/>
        </w:rPr>
        <w:t>, nous utiliserons en entrée l’id et/ou nom et/ou date et/ou livré</w:t>
      </w:r>
    </w:p>
    <w:p w14:paraId="1246BE58" w14:textId="77777777" w:rsidR="00AE3202" w:rsidRPr="00502672" w:rsidRDefault="00AE3202" w:rsidP="00AE3202">
      <w:pPr>
        <w:pStyle w:val="Paragraphedeliste"/>
        <w:numPr>
          <w:ilvl w:val="0"/>
          <w:numId w:val="3"/>
        </w:numPr>
        <w:spacing w:after="160" w:line="259" w:lineRule="auto"/>
        <w:rPr>
          <w:lang w:val="fr-BE"/>
        </w:rPr>
      </w:pPr>
      <w:commentRangeStart w:id="22"/>
      <w:commentRangeStart w:id="23"/>
      <w:r w:rsidRPr="00502672">
        <w:rPr>
          <w:lang w:val="fr-BE"/>
        </w:rPr>
        <w:t>Suppression </w:t>
      </w:r>
      <w:commentRangeEnd w:id="22"/>
      <w:r w:rsidR="001A624E">
        <w:rPr>
          <w:rStyle w:val="Marquedecommentaire"/>
        </w:rPr>
        <w:commentReference w:id="22"/>
      </w:r>
      <w:commentRangeEnd w:id="23"/>
      <w:r w:rsidR="00ED1ABA">
        <w:rPr>
          <w:rStyle w:val="Marquedecommentaire"/>
        </w:rPr>
        <w:commentReference w:id="23"/>
      </w:r>
      <w:r w:rsidRPr="00502672">
        <w:rPr>
          <w:lang w:val="fr-BE"/>
        </w:rPr>
        <w:t>:</w:t>
      </w:r>
    </w:p>
    <w:p w14:paraId="02E9B92D" w14:textId="00B89306" w:rsidR="006B7574" w:rsidRPr="008324B4" w:rsidRDefault="006B7574" w:rsidP="008324B4">
      <w:pPr>
        <w:pStyle w:val="Paragraphedeliste"/>
        <w:numPr>
          <w:ilvl w:val="1"/>
          <w:numId w:val="3"/>
        </w:numPr>
        <w:spacing w:after="160" w:line="259" w:lineRule="auto"/>
        <w:rPr>
          <w:lang w:val="fr-BE"/>
        </w:rPr>
      </w:pPr>
      <w:r w:rsidRPr="00502672">
        <w:rPr>
          <w:lang w:val="fr-BE"/>
        </w:rPr>
        <w:t xml:space="preserve">Pour la suppression, nous utiliserons en </w:t>
      </w:r>
      <w:r w:rsidR="008324B4">
        <w:rPr>
          <w:lang w:val="fr-BE"/>
        </w:rPr>
        <w:t>entrée l’id et/ou nom et/ou date et/ou livré</w:t>
      </w:r>
    </w:p>
    <w:p w14:paraId="1BB7F73F" w14:textId="67E31DA7" w:rsidR="00C97628" w:rsidRPr="00D011DA" w:rsidRDefault="00AE3202" w:rsidP="00D011DA">
      <w:pPr>
        <w:pStyle w:val="Paragraphedeliste"/>
        <w:numPr>
          <w:ilvl w:val="0"/>
          <w:numId w:val="3"/>
        </w:numPr>
        <w:spacing w:after="160" w:line="259" w:lineRule="auto"/>
        <w:rPr>
          <w:lang w:val="fr-BE"/>
        </w:rPr>
      </w:pPr>
      <w:r w:rsidRPr="00502672">
        <w:rPr>
          <w:lang w:val="fr-BE"/>
        </w:rPr>
        <w:t>Listing.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926"/>
      </w:tblGrid>
      <w:tr w:rsidR="00357FD0" w:rsidRPr="00502672" w14:paraId="4CFB9361" w14:textId="77777777" w:rsidTr="00357FD0">
        <w:tc>
          <w:tcPr>
            <w:tcW w:w="9926" w:type="dxa"/>
          </w:tcPr>
          <w:p w14:paraId="7B94F9E2" w14:textId="77777777" w:rsidR="00357FD0" w:rsidRPr="00502672" w:rsidRDefault="00357FD0" w:rsidP="00357FD0">
            <w:pPr>
              <w:spacing w:after="200"/>
              <w:rPr>
                <w:lang w:val="fr-BE"/>
              </w:rPr>
            </w:pPr>
            <w:r w:rsidRPr="00502672">
              <w:rPr>
                <w:b/>
                <w:lang w:val="fr-BE"/>
              </w:rPr>
              <w:t xml:space="preserve">Titre de la recherche </w:t>
            </w:r>
            <w:r w:rsidR="00502672" w:rsidRPr="00502672">
              <w:rPr>
                <w:b/>
                <w:lang w:val="fr-BE"/>
              </w:rPr>
              <w:t>: présenter</w:t>
            </w:r>
            <w:r w:rsidRPr="00502672">
              <w:rPr>
                <w:b/>
                <w:lang w:val="fr-BE"/>
              </w:rPr>
              <w:t xml:space="preserve"> un menu </w:t>
            </w:r>
            <w:r w:rsidR="00502672" w:rsidRPr="00502672">
              <w:rPr>
                <w:b/>
                <w:lang w:val="fr-BE"/>
              </w:rPr>
              <w:t>des pizzas</w:t>
            </w:r>
          </w:p>
          <w:p w14:paraId="1D4356AE" w14:textId="5B1B3312" w:rsidR="00357FD0" w:rsidRPr="00502672" w:rsidRDefault="00357FD0" w:rsidP="00357FD0">
            <w:pPr>
              <w:spacing w:after="200"/>
              <w:rPr>
                <w:lang w:val="fr-BE"/>
              </w:rPr>
            </w:pPr>
            <w:r w:rsidRPr="00502672">
              <w:rPr>
                <w:b/>
                <w:lang w:val="fr-BE"/>
              </w:rPr>
              <w:t xml:space="preserve">Objectif de la recherche : afficher un menu composé de pizzas ainsi que leurs </w:t>
            </w:r>
            <w:r w:rsidR="00BE26AB" w:rsidRPr="00502672">
              <w:rPr>
                <w:b/>
                <w:lang w:val="fr-BE"/>
              </w:rPr>
              <w:t>ingrédients</w:t>
            </w:r>
            <w:r w:rsidR="00BE26AB">
              <w:rPr>
                <w:b/>
                <w:lang w:val="fr-BE"/>
              </w:rPr>
              <w:t>,</w:t>
            </w:r>
            <w:r w:rsidR="00FA283B" w:rsidRPr="00FA283B">
              <w:rPr>
                <w:b/>
                <w:lang w:val="fr-BE"/>
              </w:rPr>
              <w:t xml:space="preserve"> à partir d'un prix minimum et/ou d'un composant et/ou d'une taille</w:t>
            </w:r>
          </w:p>
          <w:p w14:paraId="3B610330" w14:textId="77777777" w:rsidR="00357FD0" w:rsidRPr="00502672" w:rsidRDefault="00357FD0" w:rsidP="00357FD0">
            <w:pPr>
              <w:spacing w:after="200"/>
              <w:rPr>
                <w:b/>
                <w:lang w:val="fr-BE"/>
              </w:rPr>
            </w:pPr>
            <w:r w:rsidRPr="00502672">
              <w:rPr>
                <w:b/>
                <w:lang w:val="fr-BE"/>
              </w:rPr>
              <w:t>Jointure entre les tables suivantes :</w:t>
            </w:r>
          </w:p>
          <w:p w14:paraId="13C42833" w14:textId="77777777" w:rsidR="00357FD0" w:rsidRPr="00502672" w:rsidRDefault="00357FD0" w:rsidP="00357FD0">
            <w:pPr>
              <w:pStyle w:val="Paragraphedeliste"/>
              <w:numPr>
                <w:ilvl w:val="0"/>
                <w:numId w:val="4"/>
              </w:numPr>
              <w:spacing w:after="200"/>
              <w:rPr>
                <w:lang w:val="fr-BE"/>
              </w:rPr>
            </w:pPr>
            <w:r w:rsidRPr="00502672">
              <w:rPr>
                <w:lang w:val="fr-BE"/>
              </w:rPr>
              <w:t xml:space="preserve">Table </w:t>
            </w:r>
            <w:r w:rsidR="008825D7" w:rsidRPr="00502672">
              <w:rPr>
                <w:lang w:val="fr-BE"/>
              </w:rPr>
              <w:t>1 :</w:t>
            </w:r>
            <w:r w:rsidRPr="00502672">
              <w:rPr>
                <w:lang w:val="fr-BE"/>
              </w:rPr>
              <w:t xml:space="preserve"> </w:t>
            </w:r>
            <w:r w:rsidR="00E3318F" w:rsidRPr="00502672">
              <w:rPr>
                <w:lang w:val="fr-BE"/>
              </w:rPr>
              <w:t>C</w:t>
            </w:r>
            <w:r w:rsidR="00D639AE" w:rsidRPr="00502672">
              <w:rPr>
                <w:lang w:val="fr-BE"/>
              </w:rPr>
              <w:t>omposant</w:t>
            </w:r>
          </w:p>
          <w:p w14:paraId="6746E53F" w14:textId="77777777" w:rsidR="00357FD0" w:rsidRPr="00502672" w:rsidRDefault="00357FD0" w:rsidP="00357FD0">
            <w:pPr>
              <w:pStyle w:val="Paragraphedeliste"/>
              <w:numPr>
                <w:ilvl w:val="0"/>
                <w:numId w:val="4"/>
              </w:numPr>
              <w:spacing w:after="200"/>
              <w:rPr>
                <w:lang w:val="fr-BE"/>
              </w:rPr>
            </w:pPr>
            <w:r w:rsidRPr="00502672">
              <w:rPr>
                <w:lang w:val="fr-BE"/>
              </w:rPr>
              <w:t xml:space="preserve">Table </w:t>
            </w:r>
            <w:r w:rsidR="008825D7" w:rsidRPr="00502672">
              <w:rPr>
                <w:lang w:val="fr-BE"/>
              </w:rPr>
              <w:t>2 :</w:t>
            </w:r>
            <w:r w:rsidRPr="00502672">
              <w:rPr>
                <w:lang w:val="fr-BE"/>
              </w:rPr>
              <w:t xml:space="preserve"> </w:t>
            </w:r>
            <w:r w:rsidR="00E3318F" w:rsidRPr="00502672">
              <w:rPr>
                <w:lang w:val="fr-BE"/>
              </w:rPr>
              <w:t>P</w:t>
            </w:r>
            <w:r w:rsidR="00D639AE" w:rsidRPr="00502672">
              <w:rPr>
                <w:lang w:val="fr-BE"/>
              </w:rPr>
              <w:t>izza</w:t>
            </w:r>
          </w:p>
          <w:p w14:paraId="25D58EFC" w14:textId="77777777" w:rsidR="00357FD0" w:rsidRPr="00502672" w:rsidRDefault="00357FD0" w:rsidP="00357FD0">
            <w:pPr>
              <w:pStyle w:val="Paragraphedeliste"/>
              <w:numPr>
                <w:ilvl w:val="0"/>
                <w:numId w:val="4"/>
              </w:numPr>
              <w:spacing w:after="200"/>
              <w:rPr>
                <w:b/>
                <w:lang w:val="fr-BE"/>
              </w:rPr>
            </w:pPr>
            <w:r w:rsidRPr="00502672">
              <w:rPr>
                <w:lang w:val="fr-BE"/>
              </w:rPr>
              <w:t xml:space="preserve">Table </w:t>
            </w:r>
            <w:r w:rsidR="008825D7" w:rsidRPr="00502672">
              <w:rPr>
                <w:lang w:val="fr-BE"/>
              </w:rPr>
              <w:t>3 :</w:t>
            </w:r>
            <w:r w:rsidR="00E3318F" w:rsidRPr="00502672">
              <w:rPr>
                <w:lang w:val="fr-BE"/>
              </w:rPr>
              <w:t xml:space="preserve"> T</w:t>
            </w:r>
            <w:r w:rsidR="00D639AE" w:rsidRPr="00502672">
              <w:rPr>
                <w:lang w:val="fr-BE"/>
              </w:rPr>
              <w:t>aille</w:t>
            </w:r>
          </w:p>
          <w:p w14:paraId="0CDB1F02" w14:textId="77777777" w:rsidR="00357FD0" w:rsidRPr="00502672" w:rsidRDefault="00502672" w:rsidP="00357FD0">
            <w:pPr>
              <w:spacing w:after="200"/>
              <w:rPr>
                <w:b/>
                <w:lang w:val="fr-BE"/>
              </w:rPr>
            </w:pPr>
            <w:r w:rsidRPr="00502672">
              <w:rPr>
                <w:b/>
                <w:lang w:val="fr-BE"/>
              </w:rPr>
              <w:t>Entrées</w:t>
            </w:r>
            <w:r w:rsidR="00357FD0" w:rsidRPr="00502672">
              <w:rPr>
                <w:b/>
                <w:lang w:val="fr-BE"/>
              </w:rPr>
              <w:t xml:space="preserve"> :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850"/>
              <w:gridCol w:w="4850"/>
            </w:tblGrid>
            <w:tr w:rsidR="00357FD0" w:rsidRPr="00502672" w14:paraId="541E5D61" w14:textId="77777777" w:rsidTr="001A624E">
              <w:tc>
                <w:tcPr>
                  <w:tcW w:w="4850" w:type="dxa"/>
                </w:tcPr>
                <w:p w14:paraId="4D4151D0" w14:textId="77777777" w:rsidR="00357FD0" w:rsidRPr="00502672" w:rsidRDefault="00357FD0" w:rsidP="00E3318F">
                  <w:pPr>
                    <w:spacing w:after="200"/>
                    <w:jc w:val="center"/>
                    <w:rPr>
                      <w:b/>
                      <w:lang w:val="fr-BE"/>
                    </w:rPr>
                  </w:pPr>
                  <w:r w:rsidRPr="00502672">
                    <w:rPr>
                      <w:b/>
                      <w:lang w:val="fr-BE"/>
                    </w:rPr>
                    <w:t>Critère de recherche</w:t>
                  </w:r>
                </w:p>
              </w:tc>
              <w:tc>
                <w:tcPr>
                  <w:tcW w:w="4850" w:type="dxa"/>
                </w:tcPr>
                <w:p w14:paraId="5DEC7A58" w14:textId="77777777" w:rsidR="00357FD0" w:rsidRPr="00502672" w:rsidRDefault="00357FD0" w:rsidP="00E3318F">
                  <w:pPr>
                    <w:spacing w:after="200"/>
                    <w:jc w:val="center"/>
                    <w:rPr>
                      <w:b/>
                      <w:lang w:val="fr-BE"/>
                    </w:rPr>
                  </w:pPr>
                  <w:r w:rsidRPr="00502672">
                    <w:rPr>
                      <w:b/>
                      <w:lang w:val="fr-BE"/>
                    </w:rPr>
                    <w:t>Format</w:t>
                  </w:r>
                </w:p>
              </w:tc>
            </w:tr>
            <w:tr w:rsidR="00357FD0" w:rsidRPr="00502672" w14:paraId="575E52E6" w14:textId="77777777" w:rsidTr="001A624E">
              <w:tc>
                <w:tcPr>
                  <w:tcW w:w="4850" w:type="dxa"/>
                </w:tcPr>
                <w:p w14:paraId="2BF14328" w14:textId="77777777" w:rsidR="00357FD0" w:rsidRPr="00502672" w:rsidRDefault="00CC35E3" w:rsidP="00E3318F">
                  <w:pPr>
                    <w:spacing w:after="200"/>
                    <w:jc w:val="center"/>
                    <w:rPr>
                      <w:lang w:val="fr-BE"/>
                    </w:rPr>
                  </w:pPr>
                  <w:r>
                    <w:rPr>
                      <w:lang w:val="fr-BE"/>
                    </w:rPr>
                    <w:t>Prix</w:t>
                  </w:r>
                </w:p>
              </w:tc>
              <w:tc>
                <w:tcPr>
                  <w:tcW w:w="4850" w:type="dxa"/>
                </w:tcPr>
                <w:p w14:paraId="61AA251A" w14:textId="77777777" w:rsidR="00357FD0" w:rsidRPr="00502672" w:rsidRDefault="00CC35E3" w:rsidP="00E3318F">
                  <w:pPr>
                    <w:spacing w:after="200"/>
                    <w:jc w:val="center"/>
                    <w:rPr>
                      <w:lang w:val="fr-BE"/>
                    </w:rPr>
                  </w:pPr>
                  <w:proofErr w:type="spellStart"/>
                  <w:r>
                    <w:rPr>
                      <w:lang w:val="fr-BE"/>
                    </w:rPr>
                    <w:t>JSpinner</w:t>
                  </w:r>
                  <w:proofErr w:type="spellEnd"/>
                </w:p>
              </w:tc>
            </w:tr>
            <w:tr w:rsidR="00541B22" w:rsidRPr="00502672" w14:paraId="4CA0F2B4" w14:textId="77777777" w:rsidTr="001A624E">
              <w:tc>
                <w:tcPr>
                  <w:tcW w:w="4850" w:type="dxa"/>
                </w:tcPr>
                <w:p w14:paraId="589F3671" w14:textId="77777777" w:rsidR="00541B22" w:rsidRPr="00502672" w:rsidRDefault="00CC35E3" w:rsidP="00E3318F">
                  <w:pPr>
                    <w:spacing w:after="200"/>
                    <w:jc w:val="center"/>
                    <w:rPr>
                      <w:lang w:val="fr-BE"/>
                    </w:rPr>
                  </w:pPr>
                  <w:r>
                    <w:rPr>
                      <w:lang w:val="fr-BE"/>
                    </w:rPr>
                    <w:t>Composant</w:t>
                  </w:r>
                </w:p>
              </w:tc>
              <w:tc>
                <w:tcPr>
                  <w:tcW w:w="4850" w:type="dxa"/>
                </w:tcPr>
                <w:p w14:paraId="6EF874AD" w14:textId="77777777" w:rsidR="00541B22" w:rsidRPr="00502672" w:rsidRDefault="00CC35E3" w:rsidP="00E3318F">
                  <w:pPr>
                    <w:spacing w:after="200"/>
                    <w:jc w:val="center"/>
                    <w:rPr>
                      <w:lang w:val="fr-BE"/>
                    </w:rPr>
                  </w:pPr>
                  <w:proofErr w:type="spellStart"/>
                  <w:r>
                    <w:rPr>
                      <w:lang w:val="fr-BE"/>
                    </w:rPr>
                    <w:t>JComboBox</w:t>
                  </w:r>
                  <w:proofErr w:type="spellEnd"/>
                </w:p>
              </w:tc>
            </w:tr>
            <w:tr w:rsidR="00541B22" w:rsidRPr="00502672" w14:paraId="792DAA83" w14:textId="77777777" w:rsidTr="001A624E">
              <w:tc>
                <w:tcPr>
                  <w:tcW w:w="4850" w:type="dxa"/>
                </w:tcPr>
                <w:p w14:paraId="558BC5EC" w14:textId="77777777" w:rsidR="00541B22" w:rsidRPr="00502672" w:rsidRDefault="00CC35E3" w:rsidP="00E3318F">
                  <w:pPr>
                    <w:spacing w:after="200"/>
                    <w:jc w:val="center"/>
                    <w:rPr>
                      <w:lang w:val="fr-BE"/>
                    </w:rPr>
                  </w:pPr>
                  <w:r>
                    <w:rPr>
                      <w:lang w:val="fr-BE"/>
                    </w:rPr>
                    <w:t>Taille</w:t>
                  </w:r>
                </w:p>
              </w:tc>
              <w:tc>
                <w:tcPr>
                  <w:tcW w:w="4850" w:type="dxa"/>
                </w:tcPr>
                <w:p w14:paraId="6E34C31A" w14:textId="77777777" w:rsidR="00541B22" w:rsidRPr="00502672" w:rsidRDefault="00CC35E3" w:rsidP="00E3318F">
                  <w:pPr>
                    <w:spacing w:after="200"/>
                    <w:jc w:val="center"/>
                    <w:rPr>
                      <w:lang w:val="fr-BE"/>
                    </w:rPr>
                  </w:pPr>
                  <w:proofErr w:type="spellStart"/>
                  <w:r>
                    <w:rPr>
                      <w:lang w:val="fr-BE"/>
                    </w:rPr>
                    <w:t>JComboBox</w:t>
                  </w:r>
                  <w:proofErr w:type="spellEnd"/>
                </w:p>
              </w:tc>
            </w:tr>
          </w:tbl>
          <w:p w14:paraId="67F35D59" w14:textId="77777777" w:rsidR="00357FD0" w:rsidRPr="00502672" w:rsidRDefault="00357FD0" w:rsidP="00357FD0">
            <w:pPr>
              <w:spacing w:after="200"/>
              <w:rPr>
                <w:b/>
                <w:lang w:val="fr-BE"/>
              </w:rPr>
            </w:pPr>
          </w:p>
          <w:p w14:paraId="7E50FF9D" w14:textId="77777777" w:rsidR="00357FD0" w:rsidRPr="00502672" w:rsidRDefault="00357FD0" w:rsidP="00357FD0">
            <w:pPr>
              <w:spacing w:after="200"/>
              <w:rPr>
                <w:b/>
                <w:lang w:val="fr-BE"/>
              </w:rPr>
            </w:pPr>
            <w:r w:rsidRPr="00502672">
              <w:rPr>
                <w:b/>
                <w:lang w:val="fr-BE"/>
              </w:rPr>
              <w:t>Sorties :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233"/>
              <w:gridCol w:w="3233"/>
              <w:gridCol w:w="3234"/>
            </w:tblGrid>
            <w:tr w:rsidR="00357FD0" w:rsidRPr="00502672" w14:paraId="6A38C95A" w14:textId="77777777" w:rsidTr="00E3318F">
              <w:tc>
                <w:tcPr>
                  <w:tcW w:w="3233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046B138A" w14:textId="77777777" w:rsidR="00357FD0" w:rsidRPr="00502672" w:rsidRDefault="00D639AE" w:rsidP="00E3318F">
                  <w:pPr>
                    <w:spacing w:after="200"/>
                    <w:jc w:val="center"/>
                    <w:rPr>
                      <w:lang w:val="fr-BE"/>
                    </w:rPr>
                  </w:pPr>
                  <w:proofErr w:type="spellStart"/>
                  <w:r w:rsidRPr="00502672">
                    <w:rPr>
                      <w:lang w:val="fr-BE"/>
                    </w:rPr>
                    <w:t>NomPizza</w:t>
                  </w:r>
                  <w:proofErr w:type="spellEnd"/>
                </w:p>
              </w:tc>
              <w:tc>
                <w:tcPr>
                  <w:tcW w:w="323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1AD93F05" w14:textId="77777777" w:rsidR="00357FD0" w:rsidRPr="00502672" w:rsidRDefault="00357FD0" w:rsidP="00E3318F">
                  <w:pPr>
                    <w:spacing w:after="200"/>
                    <w:jc w:val="center"/>
                    <w:rPr>
                      <w:lang w:val="fr-BE"/>
                    </w:rPr>
                  </w:pPr>
                </w:p>
              </w:tc>
              <w:tc>
                <w:tcPr>
                  <w:tcW w:w="3234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1B536AE6" w14:textId="174960AD" w:rsidR="00357FD0" w:rsidRPr="00502672" w:rsidRDefault="00FA283B" w:rsidP="00E3318F">
                  <w:pPr>
                    <w:spacing w:after="200"/>
                    <w:jc w:val="center"/>
                    <w:rPr>
                      <w:lang w:val="fr-BE"/>
                    </w:rPr>
                  </w:pPr>
                  <w:r>
                    <w:rPr>
                      <w:lang w:val="fr-BE"/>
                    </w:rPr>
                    <w:t>P</w:t>
                  </w:r>
                  <w:r w:rsidR="00D639AE" w:rsidRPr="00502672">
                    <w:rPr>
                      <w:lang w:val="fr-BE"/>
                    </w:rPr>
                    <w:t>izza</w:t>
                  </w:r>
                </w:p>
              </w:tc>
            </w:tr>
            <w:tr w:rsidR="00357FD0" w:rsidRPr="00502672" w14:paraId="54B5CBB5" w14:textId="77777777" w:rsidTr="00E3318F">
              <w:tc>
                <w:tcPr>
                  <w:tcW w:w="323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916CB2" w14:textId="77777777" w:rsidR="00357FD0" w:rsidRPr="00502672" w:rsidRDefault="00D639AE" w:rsidP="00E3318F">
                  <w:pPr>
                    <w:spacing w:after="200"/>
                    <w:jc w:val="center"/>
                    <w:rPr>
                      <w:lang w:val="fr-BE"/>
                    </w:rPr>
                  </w:pPr>
                  <w:r w:rsidRPr="00502672">
                    <w:rPr>
                      <w:lang w:val="fr-BE"/>
                    </w:rPr>
                    <w:t>Composants</w:t>
                  </w:r>
                </w:p>
              </w:tc>
              <w:tc>
                <w:tcPr>
                  <w:tcW w:w="323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2903AAD4" w14:textId="77777777" w:rsidR="00357FD0" w:rsidRPr="00502672" w:rsidRDefault="00357FD0" w:rsidP="00E3318F">
                  <w:pPr>
                    <w:spacing w:after="200"/>
                    <w:jc w:val="center"/>
                    <w:rPr>
                      <w:lang w:val="fr-BE"/>
                    </w:rPr>
                  </w:pPr>
                  <w:r w:rsidRPr="00502672">
                    <w:rPr>
                      <w:sz w:val="20"/>
                      <w:lang w:val="fr-BE"/>
                    </w:rPr>
                    <w:t>Provenant de la table</w:t>
                  </w:r>
                </w:p>
              </w:tc>
              <w:tc>
                <w:tcPr>
                  <w:tcW w:w="3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0CBD4968" w14:textId="1D60CBDE" w:rsidR="00357FD0" w:rsidRPr="00502672" w:rsidRDefault="00FA283B" w:rsidP="00E3318F">
                  <w:pPr>
                    <w:spacing w:after="200"/>
                    <w:jc w:val="center"/>
                    <w:rPr>
                      <w:lang w:val="fr-BE"/>
                    </w:rPr>
                  </w:pPr>
                  <w:r>
                    <w:rPr>
                      <w:lang w:val="fr-BE"/>
                    </w:rPr>
                    <w:t>C</w:t>
                  </w:r>
                  <w:r w:rsidR="00D639AE" w:rsidRPr="00502672">
                    <w:rPr>
                      <w:lang w:val="fr-BE"/>
                    </w:rPr>
                    <w:t>omposant</w:t>
                  </w:r>
                </w:p>
              </w:tc>
            </w:tr>
            <w:tr w:rsidR="00357FD0" w:rsidRPr="00502672" w14:paraId="26A1A609" w14:textId="77777777" w:rsidTr="00E3318F">
              <w:tc>
                <w:tcPr>
                  <w:tcW w:w="3233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5D54D00B" w14:textId="77777777" w:rsidR="00357FD0" w:rsidRPr="00502672" w:rsidRDefault="00D639AE" w:rsidP="00E3318F">
                  <w:pPr>
                    <w:spacing w:after="200"/>
                    <w:jc w:val="center"/>
                    <w:rPr>
                      <w:lang w:val="fr-BE"/>
                    </w:rPr>
                  </w:pPr>
                  <w:r w:rsidRPr="00502672">
                    <w:rPr>
                      <w:lang w:val="fr-BE"/>
                    </w:rPr>
                    <w:t>Tailles</w:t>
                  </w:r>
                </w:p>
              </w:tc>
              <w:tc>
                <w:tcPr>
                  <w:tcW w:w="32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BE286A" w14:textId="77777777" w:rsidR="00357FD0" w:rsidRPr="00502672" w:rsidRDefault="00357FD0" w:rsidP="00E3318F">
                  <w:pPr>
                    <w:spacing w:after="200"/>
                    <w:jc w:val="center"/>
                    <w:rPr>
                      <w:lang w:val="fr-BE"/>
                    </w:rPr>
                  </w:pPr>
                </w:p>
              </w:tc>
              <w:tc>
                <w:tcPr>
                  <w:tcW w:w="3234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2F212BFF" w14:textId="6F165893" w:rsidR="00357FD0" w:rsidRPr="00502672" w:rsidRDefault="00FA283B" w:rsidP="00E3318F">
                  <w:pPr>
                    <w:spacing w:after="200"/>
                    <w:jc w:val="center"/>
                    <w:rPr>
                      <w:lang w:val="fr-BE"/>
                    </w:rPr>
                  </w:pPr>
                  <w:r>
                    <w:rPr>
                      <w:lang w:val="fr-BE"/>
                    </w:rPr>
                    <w:t>T</w:t>
                  </w:r>
                  <w:r w:rsidR="00D639AE" w:rsidRPr="00502672">
                    <w:rPr>
                      <w:lang w:val="fr-BE"/>
                    </w:rPr>
                    <w:t>aille</w:t>
                  </w:r>
                </w:p>
              </w:tc>
            </w:tr>
            <w:tr w:rsidR="00D639AE" w:rsidRPr="00502672" w14:paraId="1104A6CF" w14:textId="77777777" w:rsidTr="00E3318F">
              <w:tc>
                <w:tcPr>
                  <w:tcW w:w="3233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226B7D4A" w14:textId="77777777" w:rsidR="00D639AE" w:rsidRPr="00502672" w:rsidRDefault="00D639AE" w:rsidP="00E3318F">
                  <w:pPr>
                    <w:spacing w:after="200"/>
                    <w:jc w:val="center"/>
                    <w:rPr>
                      <w:lang w:val="fr-BE"/>
                    </w:rPr>
                  </w:pPr>
                  <w:r w:rsidRPr="00502672">
                    <w:rPr>
                      <w:lang w:val="fr-BE"/>
                    </w:rPr>
                    <w:t>prix</w:t>
                  </w:r>
                </w:p>
              </w:tc>
              <w:tc>
                <w:tcPr>
                  <w:tcW w:w="32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B24771" w14:textId="77777777" w:rsidR="00D639AE" w:rsidRPr="00502672" w:rsidRDefault="00D639AE" w:rsidP="00E3318F">
                  <w:pPr>
                    <w:spacing w:after="200"/>
                    <w:jc w:val="center"/>
                    <w:rPr>
                      <w:lang w:val="fr-BE"/>
                    </w:rPr>
                  </w:pPr>
                  <w:r w:rsidRPr="00502672">
                    <w:rPr>
                      <w:lang w:val="fr-BE"/>
                    </w:rPr>
                    <w:t xml:space="preserve">Calculé </w:t>
                  </w:r>
                  <w:r w:rsidR="00502672" w:rsidRPr="00502672">
                    <w:rPr>
                      <w:lang w:val="fr-BE"/>
                    </w:rPr>
                    <w:t>à</w:t>
                  </w:r>
                  <w:r w:rsidRPr="00502672">
                    <w:rPr>
                      <w:lang w:val="fr-BE"/>
                    </w:rPr>
                    <w:t xml:space="preserve"> partir de</w:t>
                  </w:r>
                </w:p>
              </w:tc>
              <w:tc>
                <w:tcPr>
                  <w:tcW w:w="3234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226B7F70" w14:textId="3A8968CD" w:rsidR="00D639AE" w:rsidRPr="00502672" w:rsidRDefault="00FA283B" w:rsidP="00E3318F">
                  <w:pPr>
                    <w:spacing w:after="200"/>
                    <w:jc w:val="center"/>
                    <w:rPr>
                      <w:lang w:val="fr-BE"/>
                    </w:rPr>
                  </w:pPr>
                  <w:r>
                    <w:rPr>
                      <w:lang w:val="fr-BE"/>
                    </w:rPr>
                    <w:t>P</w:t>
                  </w:r>
                  <w:r w:rsidR="00D639AE" w:rsidRPr="00502672">
                    <w:rPr>
                      <w:lang w:val="fr-BE"/>
                    </w:rPr>
                    <w:t>izza</w:t>
                  </w:r>
                </w:p>
              </w:tc>
            </w:tr>
            <w:tr w:rsidR="00D639AE" w:rsidRPr="00502672" w14:paraId="6F7CD57E" w14:textId="77777777" w:rsidTr="00D639AE">
              <w:tc>
                <w:tcPr>
                  <w:tcW w:w="323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A8012BC" w14:textId="77777777" w:rsidR="00D639AE" w:rsidRPr="00502672" w:rsidRDefault="00D639AE" w:rsidP="00357FD0">
                  <w:pPr>
                    <w:spacing w:after="200"/>
                    <w:jc w:val="center"/>
                    <w:rPr>
                      <w:lang w:val="fr-BE"/>
                    </w:rPr>
                  </w:pPr>
                </w:p>
              </w:tc>
              <w:tc>
                <w:tcPr>
                  <w:tcW w:w="323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E5BB7B3" w14:textId="77777777" w:rsidR="00D639AE" w:rsidRPr="00502672" w:rsidRDefault="00D639AE" w:rsidP="00357FD0">
                  <w:pPr>
                    <w:spacing w:after="200"/>
                    <w:jc w:val="center"/>
                    <w:rPr>
                      <w:lang w:val="fr-BE"/>
                    </w:rPr>
                  </w:pPr>
                </w:p>
              </w:tc>
              <w:tc>
                <w:tcPr>
                  <w:tcW w:w="32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FA31C2E" w14:textId="77777777" w:rsidR="00D639AE" w:rsidRPr="00502672" w:rsidRDefault="00D639AE" w:rsidP="00357FD0">
                  <w:pPr>
                    <w:spacing w:after="200"/>
                    <w:jc w:val="center"/>
                    <w:rPr>
                      <w:lang w:val="fr-BE"/>
                    </w:rPr>
                  </w:pPr>
                </w:p>
              </w:tc>
            </w:tr>
          </w:tbl>
          <w:p w14:paraId="2317393D" w14:textId="77777777" w:rsidR="00357FD0" w:rsidRPr="00502672" w:rsidRDefault="00357FD0" w:rsidP="0059523C">
            <w:pPr>
              <w:pStyle w:val="Content"/>
              <w:rPr>
                <w:lang w:val="fr-BE"/>
              </w:rPr>
            </w:pPr>
          </w:p>
        </w:tc>
      </w:tr>
    </w:tbl>
    <w:p w14:paraId="6A51CF3F" w14:textId="77777777" w:rsidR="00D639AE" w:rsidRPr="00502672" w:rsidRDefault="00D639AE" w:rsidP="0059523C">
      <w:pPr>
        <w:pStyle w:val="Content"/>
        <w:rPr>
          <w:lang w:val="fr-BE"/>
        </w:rPr>
      </w:pPr>
    </w:p>
    <w:p w14:paraId="5F888A03" w14:textId="77777777" w:rsidR="00D639AE" w:rsidRPr="00502672" w:rsidRDefault="00D639AE">
      <w:pPr>
        <w:spacing w:after="200"/>
        <w:rPr>
          <w:b/>
          <w:lang w:val="fr-BE"/>
        </w:rPr>
      </w:pPr>
      <w:r w:rsidRPr="00502672">
        <w:rPr>
          <w:lang w:val="fr-BE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926"/>
      </w:tblGrid>
      <w:tr w:rsidR="00D639AE" w:rsidRPr="00502672" w14:paraId="3D12CA84" w14:textId="77777777" w:rsidTr="00D639AE">
        <w:tc>
          <w:tcPr>
            <w:tcW w:w="9926" w:type="dxa"/>
          </w:tcPr>
          <w:p w14:paraId="31B36BFC" w14:textId="77777777" w:rsidR="00D639AE" w:rsidRPr="00502672" w:rsidRDefault="00D639AE" w:rsidP="00D639AE">
            <w:pPr>
              <w:spacing w:after="200"/>
              <w:rPr>
                <w:lang w:val="fr-BE"/>
              </w:rPr>
            </w:pPr>
            <w:r w:rsidRPr="00502672">
              <w:rPr>
                <w:b/>
                <w:lang w:val="fr-BE"/>
              </w:rPr>
              <w:lastRenderedPageBreak/>
              <w:t>Titre de la recherche :  Affichage des bons de commande</w:t>
            </w:r>
          </w:p>
          <w:p w14:paraId="4B42617C" w14:textId="7009F9A3" w:rsidR="00D639AE" w:rsidRPr="00502672" w:rsidRDefault="00D639AE" w:rsidP="00D639AE">
            <w:pPr>
              <w:spacing w:after="200"/>
              <w:rPr>
                <w:lang w:val="fr-BE"/>
              </w:rPr>
            </w:pPr>
            <w:r w:rsidRPr="00502672">
              <w:rPr>
                <w:b/>
                <w:lang w:val="fr-BE"/>
              </w:rPr>
              <w:t>Objectif de la recherche : Afficher et sorti</w:t>
            </w:r>
            <w:r w:rsidR="00926F3D">
              <w:rPr>
                <w:b/>
                <w:lang w:val="fr-BE"/>
              </w:rPr>
              <w:t>r tous les bons de commande</w:t>
            </w:r>
            <w:r w:rsidR="00FA283B" w:rsidRPr="00FA283B">
              <w:rPr>
                <w:b/>
                <w:lang w:val="fr-BE"/>
              </w:rPr>
              <w:t>, établis entre deux dates données</w:t>
            </w:r>
          </w:p>
          <w:p w14:paraId="4CA2C210" w14:textId="77777777" w:rsidR="00D639AE" w:rsidRPr="00502672" w:rsidRDefault="00D639AE" w:rsidP="00D639AE">
            <w:pPr>
              <w:spacing w:after="200"/>
              <w:rPr>
                <w:b/>
                <w:lang w:val="fr-BE"/>
              </w:rPr>
            </w:pPr>
            <w:r w:rsidRPr="00502672">
              <w:rPr>
                <w:b/>
                <w:lang w:val="fr-BE"/>
              </w:rPr>
              <w:t>Jointure entre les tables suivantes :</w:t>
            </w:r>
          </w:p>
          <w:p w14:paraId="1AFBCEDC" w14:textId="77777777" w:rsidR="00D639AE" w:rsidRPr="00502672" w:rsidRDefault="00D639AE" w:rsidP="00D639AE">
            <w:pPr>
              <w:pStyle w:val="Paragraphedeliste"/>
              <w:numPr>
                <w:ilvl w:val="0"/>
                <w:numId w:val="4"/>
              </w:numPr>
              <w:spacing w:after="200"/>
              <w:rPr>
                <w:lang w:val="fr-BE"/>
              </w:rPr>
            </w:pPr>
            <w:r w:rsidRPr="00502672">
              <w:rPr>
                <w:lang w:val="fr-BE"/>
              </w:rPr>
              <w:t xml:space="preserve">Table 1: </w:t>
            </w:r>
            <w:r w:rsidR="00E3318F" w:rsidRPr="00502672">
              <w:rPr>
                <w:lang w:val="fr-BE"/>
              </w:rPr>
              <w:t>C</w:t>
            </w:r>
            <w:r w:rsidRPr="00502672">
              <w:rPr>
                <w:lang w:val="fr-BE"/>
              </w:rPr>
              <w:t>ommande</w:t>
            </w:r>
          </w:p>
          <w:p w14:paraId="493B88BE" w14:textId="77777777" w:rsidR="00D639AE" w:rsidRPr="00502672" w:rsidRDefault="00D639AE" w:rsidP="00D639AE">
            <w:pPr>
              <w:pStyle w:val="Paragraphedeliste"/>
              <w:numPr>
                <w:ilvl w:val="0"/>
                <w:numId w:val="4"/>
              </w:numPr>
              <w:spacing w:after="200"/>
              <w:rPr>
                <w:lang w:val="fr-BE"/>
              </w:rPr>
            </w:pPr>
            <w:r w:rsidRPr="00502672">
              <w:rPr>
                <w:lang w:val="fr-BE"/>
              </w:rPr>
              <w:t xml:space="preserve">Table 2: </w:t>
            </w:r>
            <w:r w:rsidR="00E3318F" w:rsidRPr="00502672">
              <w:rPr>
                <w:lang w:val="fr-BE"/>
              </w:rPr>
              <w:t>P</w:t>
            </w:r>
            <w:r w:rsidRPr="00502672">
              <w:rPr>
                <w:lang w:val="fr-BE"/>
              </w:rPr>
              <w:t>izza</w:t>
            </w:r>
          </w:p>
          <w:p w14:paraId="0BF9AB0E" w14:textId="77777777" w:rsidR="00D639AE" w:rsidRPr="00502672" w:rsidRDefault="00D639AE" w:rsidP="00D639AE">
            <w:pPr>
              <w:pStyle w:val="Paragraphedeliste"/>
              <w:numPr>
                <w:ilvl w:val="0"/>
                <w:numId w:val="4"/>
              </w:numPr>
              <w:spacing w:after="200"/>
              <w:rPr>
                <w:b/>
                <w:lang w:val="fr-BE"/>
              </w:rPr>
            </w:pPr>
            <w:r w:rsidRPr="00502672">
              <w:rPr>
                <w:lang w:val="fr-BE"/>
              </w:rPr>
              <w:t xml:space="preserve">Table 3: </w:t>
            </w:r>
            <w:r w:rsidR="00E3318F" w:rsidRPr="00502672">
              <w:rPr>
                <w:lang w:val="fr-BE"/>
              </w:rPr>
              <w:t>T</w:t>
            </w:r>
            <w:r w:rsidRPr="00502672">
              <w:rPr>
                <w:lang w:val="fr-BE"/>
              </w:rPr>
              <w:t>aille</w:t>
            </w:r>
          </w:p>
          <w:p w14:paraId="0423FD40" w14:textId="77777777" w:rsidR="00D639AE" w:rsidRPr="00502672" w:rsidRDefault="00D639AE" w:rsidP="00D639AE">
            <w:pPr>
              <w:pStyle w:val="Paragraphedeliste"/>
              <w:numPr>
                <w:ilvl w:val="0"/>
                <w:numId w:val="4"/>
              </w:numPr>
              <w:spacing w:after="200"/>
              <w:rPr>
                <w:b/>
                <w:lang w:val="fr-BE"/>
              </w:rPr>
            </w:pPr>
            <w:r w:rsidRPr="00502672">
              <w:rPr>
                <w:lang w:val="fr-BE"/>
              </w:rPr>
              <w:t xml:space="preserve">Table </w:t>
            </w:r>
            <w:r w:rsidR="00E3318F" w:rsidRPr="00502672">
              <w:rPr>
                <w:lang w:val="fr-BE"/>
              </w:rPr>
              <w:t>4: C</w:t>
            </w:r>
            <w:r w:rsidRPr="00502672">
              <w:rPr>
                <w:lang w:val="fr-BE"/>
              </w:rPr>
              <w:t>omposant</w:t>
            </w:r>
          </w:p>
          <w:p w14:paraId="73B72676" w14:textId="77777777" w:rsidR="00E3318F" w:rsidRPr="00502672" w:rsidRDefault="00E3318F" w:rsidP="00D639AE">
            <w:pPr>
              <w:pStyle w:val="Paragraphedeliste"/>
              <w:numPr>
                <w:ilvl w:val="0"/>
                <w:numId w:val="4"/>
              </w:numPr>
              <w:spacing w:after="200"/>
              <w:rPr>
                <w:b/>
                <w:lang w:val="fr-BE"/>
              </w:rPr>
            </w:pPr>
            <w:r w:rsidRPr="00502672">
              <w:rPr>
                <w:lang w:val="fr-BE"/>
              </w:rPr>
              <w:t>Table 5: Localité</w:t>
            </w:r>
          </w:p>
          <w:p w14:paraId="544B6F22" w14:textId="77777777" w:rsidR="00E3318F" w:rsidRPr="00502672" w:rsidRDefault="00E3318F" w:rsidP="00D639AE">
            <w:pPr>
              <w:pStyle w:val="Paragraphedeliste"/>
              <w:numPr>
                <w:ilvl w:val="0"/>
                <w:numId w:val="4"/>
              </w:numPr>
              <w:spacing w:after="200"/>
              <w:rPr>
                <w:b/>
                <w:lang w:val="fr-BE"/>
              </w:rPr>
            </w:pPr>
            <w:r w:rsidRPr="00502672">
              <w:rPr>
                <w:lang w:val="fr-BE"/>
              </w:rPr>
              <w:t>Table 6: Pizzeria</w:t>
            </w:r>
          </w:p>
          <w:p w14:paraId="6CF34557" w14:textId="77777777" w:rsidR="00E3318F" w:rsidRPr="00502672" w:rsidRDefault="00E3318F" w:rsidP="00D639AE">
            <w:pPr>
              <w:pStyle w:val="Paragraphedeliste"/>
              <w:numPr>
                <w:ilvl w:val="0"/>
                <w:numId w:val="4"/>
              </w:numPr>
              <w:spacing w:after="200"/>
              <w:rPr>
                <w:b/>
                <w:lang w:val="fr-BE"/>
              </w:rPr>
            </w:pPr>
            <w:r w:rsidRPr="00502672">
              <w:rPr>
                <w:lang w:val="fr-BE"/>
              </w:rPr>
              <w:t>Table 7: Personne</w:t>
            </w:r>
          </w:p>
          <w:p w14:paraId="4BB7FA37" w14:textId="77777777" w:rsidR="00E3318F" w:rsidRPr="00502672" w:rsidRDefault="00E3318F" w:rsidP="00D639AE">
            <w:pPr>
              <w:pStyle w:val="Paragraphedeliste"/>
              <w:numPr>
                <w:ilvl w:val="0"/>
                <w:numId w:val="4"/>
              </w:numPr>
              <w:spacing w:after="200"/>
              <w:rPr>
                <w:b/>
                <w:lang w:val="fr-BE"/>
              </w:rPr>
            </w:pPr>
            <w:r w:rsidRPr="00502672">
              <w:rPr>
                <w:lang w:val="fr-BE"/>
              </w:rPr>
              <w:t>Table 8: Titulaire</w:t>
            </w:r>
          </w:p>
          <w:p w14:paraId="6C06E120" w14:textId="6BEC2262" w:rsidR="00D639AE" w:rsidRPr="00502672" w:rsidRDefault="00D639AE" w:rsidP="00D639AE">
            <w:pPr>
              <w:spacing w:after="200"/>
              <w:rPr>
                <w:b/>
                <w:lang w:val="fr-BE"/>
              </w:rPr>
            </w:pPr>
            <w:proofErr w:type="spellStart"/>
            <w:r w:rsidRPr="00502672">
              <w:rPr>
                <w:b/>
                <w:lang w:val="fr-BE"/>
              </w:rPr>
              <w:t>Entrees</w:t>
            </w:r>
            <w:proofErr w:type="spellEnd"/>
            <w:r w:rsidRPr="00502672">
              <w:rPr>
                <w:b/>
                <w:lang w:val="fr-BE"/>
              </w:rPr>
              <w:t xml:space="preserve"> :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850"/>
              <w:gridCol w:w="4850"/>
            </w:tblGrid>
            <w:tr w:rsidR="00D639AE" w:rsidRPr="00FA283B" w14:paraId="6A8344EB" w14:textId="77777777" w:rsidTr="001A624E">
              <w:tc>
                <w:tcPr>
                  <w:tcW w:w="4850" w:type="dxa"/>
                </w:tcPr>
                <w:p w14:paraId="5EF77DF6" w14:textId="77777777" w:rsidR="00D639AE" w:rsidRPr="00502672" w:rsidRDefault="00D639AE" w:rsidP="008324B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200"/>
                    <w:jc w:val="center"/>
                    <w:rPr>
                      <w:b/>
                      <w:lang w:val="fr-BE"/>
                    </w:rPr>
                  </w:pPr>
                  <w:r w:rsidRPr="00502672">
                    <w:rPr>
                      <w:b/>
                      <w:lang w:val="fr-BE"/>
                    </w:rPr>
                    <w:t>Critère de recherche</w:t>
                  </w:r>
                </w:p>
              </w:tc>
              <w:tc>
                <w:tcPr>
                  <w:tcW w:w="4850" w:type="dxa"/>
                </w:tcPr>
                <w:p w14:paraId="57A83197" w14:textId="77777777" w:rsidR="00D639AE" w:rsidRPr="00502672" w:rsidRDefault="00D639AE" w:rsidP="008324B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200"/>
                    <w:jc w:val="center"/>
                    <w:rPr>
                      <w:b/>
                      <w:lang w:val="fr-BE"/>
                    </w:rPr>
                  </w:pPr>
                  <w:r w:rsidRPr="00502672">
                    <w:rPr>
                      <w:b/>
                      <w:lang w:val="fr-BE"/>
                    </w:rPr>
                    <w:t>Format</w:t>
                  </w:r>
                </w:p>
              </w:tc>
            </w:tr>
            <w:tr w:rsidR="00D639AE" w:rsidRPr="00FA283B" w14:paraId="706F1A92" w14:textId="77777777" w:rsidTr="001A624E">
              <w:tc>
                <w:tcPr>
                  <w:tcW w:w="4850" w:type="dxa"/>
                </w:tcPr>
                <w:p w14:paraId="48F7EE1F" w14:textId="77777777" w:rsidR="00D639AE" w:rsidRPr="00502672" w:rsidRDefault="00541B22" w:rsidP="008324B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200"/>
                    <w:jc w:val="center"/>
                    <w:rPr>
                      <w:lang w:val="fr-BE"/>
                    </w:rPr>
                  </w:pPr>
                  <w:r>
                    <w:rPr>
                      <w:lang w:val="fr-BE"/>
                    </w:rPr>
                    <w:t>Traités, non-traité, tous</w:t>
                  </w:r>
                </w:p>
              </w:tc>
              <w:tc>
                <w:tcPr>
                  <w:tcW w:w="4850" w:type="dxa"/>
                </w:tcPr>
                <w:p w14:paraId="6A76F3AD" w14:textId="77777777" w:rsidR="00D639AE" w:rsidRPr="00502672" w:rsidRDefault="00541B22" w:rsidP="008324B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200"/>
                    <w:jc w:val="center"/>
                    <w:rPr>
                      <w:lang w:val="fr-BE"/>
                    </w:rPr>
                  </w:pPr>
                  <w:proofErr w:type="spellStart"/>
                  <w:r>
                    <w:rPr>
                      <w:lang w:val="fr-BE"/>
                    </w:rPr>
                    <w:t>jRadioButton</w:t>
                  </w:r>
                  <w:proofErr w:type="spellEnd"/>
                </w:p>
              </w:tc>
            </w:tr>
            <w:tr w:rsidR="00163049" w:rsidRPr="00FA283B" w14:paraId="378A5FDC" w14:textId="77777777" w:rsidTr="001A624E">
              <w:tc>
                <w:tcPr>
                  <w:tcW w:w="4850" w:type="dxa"/>
                </w:tcPr>
                <w:p w14:paraId="49C1E757" w14:textId="5B8427E4" w:rsidR="00163049" w:rsidRDefault="00163049" w:rsidP="008324B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200"/>
                    <w:jc w:val="center"/>
                    <w:rPr>
                      <w:lang w:val="fr-BE"/>
                    </w:rPr>
                  </w:pPr>
                  <w:r>
                    <w:rPr>
                      <w:lang w:val="fr-BE"/>
                    </w:rPr>
                    <w:t>Jour/mois/année</w:t>
                  </w:r>
                  <w:r w:rsidR="008324B4">
                    <w:rPr>
                      <w:lang w:val="fr-BE"/>
                    </w:rPr>
                    <w:t xml:space="preserve"> début</w:t>
                  </w:r>
                </w:p>
              </w:tc>
              <w:tc>
                <w:tcPr>
                  <w:tcW w:w="4850" w:type="dxa"/>
                </w:tcPr>
                <w:p w14:paraId="2ED4DF61" w14:textId="347C87EB" w:rsidR="00163049" w:rsidRDefault="008324B4" w:rsidP="008324B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200"/>
                    <w:jc w:val="center"/>
                    <w:rPr>
                      <w:lang w:val="fr-BE"/>
                    </w:rPr>
                  </w:pPr>
                  <w:proofErr w:type="spellStart"/>
                  <w:r>
                    <w:rPr>
                      <w:lang w:val="fr-BE"/>
                    </w:rPr>
                    <w:t>Jspinner</w:t>
                  </w:r>
                  <w:proofErr w:type="spellEnd"/>
                  <w:r>
                    <w:rPr>
                      <w:lang w:val="fr-BE"/>
                    </w:rPr>
                    <w:t xml:space="preserve"> /</w:t>
                  </w:r>
                  <w:proofErr w:type="spellStart"/>
                  <w:r w:rsidR="00ED1ABA">
                    <w:rPr>
                      <w:lang w:val="fr-BE"/>
                    </w:rPr>
                    <w:t>JComboBox</w:t>
                  </w:r>
                  <w:proofErr w:type="spellEnd"/>
                  <w:r>
                    <w:rPr>
                      <w:lang w:val="fr-BE"/>
                    </w:rPr>
                    <w:t xml:space="preserve"> / </w:t>
                  </w:r>
                  <w:proofErr w:type="spellStart"/>
                  <w:r>
                    <w:rPr>
                      <w:lang w:val="fr-BE"/>
                    </w:rPr>
                    <w:t>JSpinner</w:t>
                  </w:r>
                  <w:proofErr w:type="spellEnd"/>
                </w:p>
              </w:tc>
            </w:tr>
            <w:tr w:rsidR="00163049" w:rsidRPr="00FA283B" w14:paraId="3CCB9AEF" w14:textId="77777777" w:rsidTr="001A624E">
              <w:tc>
                <w:tcPr>
                  <w:tcW w:w="4850" w:type="dxa"/>
                </w:tcPr>
                <w:p w14:paraId="2CCFBCA0" w14:textId="0B4D80D1" w:rsidR="00163049" w:rsidRDefault="00163049" w:rsidP="008324B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200"/>
                    <w:jc w:val="center"/>
                    <w:rPr>
                      <w:lang w:val="fr-BE"/>
                    </w:rPr>
                  </w:pPr>
                  <w:r>
                    <w:rPr>
                      <w:lang w:val="fr-BE"/>
                    </w:rPr>
                    <w:t>Jour/mois/année</w:t>
                  </w:r>
                  <w:r w:rsidR="008324B4">
                    <w:rPr>
                      <w:lang w:val="fr-BE"/>
                    </w:rPr>
                    <w:t xml:space="preserve"> fin</w:t>
                  </w:r>
                </w:p>
              </w:tc>
              <w:tc>
                <w:tcPr>
                  <w:tcW w:w="4850" w:type="dxa"/>
                </w:tcPr>
                <w:p w14:paraId="38840BF5" w14:textId="5EC9AC3C" w:rsidR="00163049" w:rsidRDefault="00ED1ABA" w:rsidP="008324B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200"/>
                    <w:jc w:val="center"/>
                    <w:rPr>
                      <w:lang w:val="fr-BE"/>
                    </w:rPr>
                  </w:pPr>
                  <w:proofErr w:type="spellStart"/>
                  <w:r>
                    <w:rPr>
                      <w:lang w:val="fr-BE"/>
                    </w:rPr>
                    <w:t>Jspinner</w:t>
                  </w:r>
                  <w:proofErr w:type="spellEnd"/>
                  <w:r>
                    <w:rPr>
                      <w:lang w:val="fr-BE"/>
                    </w:rPr>
                    <w:t xml:space="preserve"> /</w:t>
                  </w:r>
                  <w:proofErr w:type="spellStart"/>
                  <w:r>
                    <w:rPr>
                      <w:lang w:val="fr-BE"/>
                    </w:rPr>
                    <w:t>JComboBox</w:t>
                  </w:r>
                  <w:proofErr w:type="spellEnd"/>
                  <w:r>
                    <w:rPr>
                      <w:lang w:val="fr-BE"/>
                    </w:rPr>
                    <w:t xml:space="preserve"> / </w:t>
                  </w:r>
                  <w:proofErr w:type="spellStart"/>
                  <w:r>
                    <w:rPr>
                      <w:lang w:val="fr-BE"/>
                    </w:rPr>
                    <w:t>JSpinner</w:t>
                  </w:r>
                  <w:proofErr w:type="spellEnd"/>
                </w:p>
              </w:tc>
            </w:tr>
          </w:tbl>
          <w:p w14:paraId="715B545D" w14:textId="77777777" w:rsidR="00D639AE" w:rsidRPr="00502672" w:rsidRDefault="00D639AE" w:rsidP="008324B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200"/>
              <w:rPr>
                <w:b/>
                <w:lang w:val="fr-BE"/>
              </w:rPr>
            </w:pPr>
          </w:p>
          <w:p w14:paraId="57C06167" w14:textId="3AC74D25" w:rsidR="00D639AE" w:rsidRPr="00502672" w:rsidRDefault="00D639AE" w:rsidP="008324B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200"/>
              <w:rPr>
                <w:b/>
                <w:lang w:val="fr-BE"/>
              </w:rPr>
            </w:pPr>
            <w:r w:rsidRPr="00502672">
              <w:rPr>
                <w:b/>
                <w:lang w:val="fr-BE"/>
              </w:rPr>
              <w:t>Sorties :</w:t>
            </w:r>
            <w:ins w:id="24" w:author="Cha B" w:date="2019-04-08T21:11:00Z">
              <w:r w:rsidR="000709D3">
                <w:rPr>
                  <w:b/>
                  <w:lang w:val="fr-BE"/>
                </w:rPr>
                <w:t xml:space="preserve"> </w:t>
              </w:r>
            </w:ins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233"/>
              <w:gridCol w:w="3233"/>
              <w:gridCol w:w="3234"/>
            </w:tblGrid>
            <w:tr w:rsidR="00E3318F" w:rsidRPr="00502672" w14:paraId="00B97805" w14:textId="77777777" w:rsidTr="00E3318F">
              <w:tc>
                <w:tcPr>
                  <w:tcW w:w="3233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0A65A2BC" w14:textId="77777777" w:rsidR="00D639AE" w:rsidRPr="00502672" w:rsidRDefault="00D639AE" w:rsidP="008324B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200"/>
                    <w:jc w:val="center"/>
                    <w:rPr>
                      <w:lang w:val="fr-BE"/>
                    </w:rPr>
                  </w:pPr>
                  <w:r w:rsidRPr="00502672">
                    <w:rPr>
                      <w:lang w:val="fr-BE"/>
                    </w:rPr>
                    <w:t>Liste de pizza</w:t>
                  </w:r>
                </w:p>
              </w:tc>
              <w:tc>
                <w:tcPr>
                  <w:tcW w:w="323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7820B280" w14:textId="77777777" w:rsidR="00D639AE" w:rsidRPr="00502672" w:rsidRDefault="00D639AE" w:rsidP="008324B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200"/>
                    <w:jc w:val="center"/>
                    <w:rPr>
                      <w:lang w:val="fr-BE"/>
                    </w:rPr>
                  </w:pPr>
                </w:p>
              </w:tc>
              <w:tc>
                <w:tcPr>
                  <w:tcW w:w="3234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196CDF26" w14:textId="77777777" w:rsidR="00D639AE" w:rsidRPr="00502672" w:rsidRDefault="00D639AE" w:rsidP="008324B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200"/>
                    <w:jc w:val="center"/>
                    <w:rPr>
                      <w:lang w:val="fr-BE"/>
                    </w:rPr>
                  </w:pPr>
                  <w:r w:rsidRPr="00502672">
                    <w:rPr>
                      <w:lang w:val="fr-BE"/>
                    </w:rPr>
                    <w:t>pizza</w:t>
                  </w:r>
                </w:p>
              </w:tc>
            </w:tr>
            <w:tr w:rsidR="00D639AE" w:rsidRPr="00502672" w14:paraId="2F4FE142" w14:textId="77777777" w:rsidTr="00E3318F">
              <w:tc>
                <w:tcPr>
                  <w:tcW w:w="323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3E08AB" w14:textId="7305E0EA" w:rsidR="00D639AE" w:rsidRPr="00502672" w:rsidRDefault="00D639AE" w:rsidP="008324B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200"/>
                    <w:jc w:val="center"/>
                    <w:rPr>
                      <w:lang w:val="fr-BE"/>
                    </w:rPr>
                  </w:pPr>
                  <w:r w:rsidRPr="00502672">
                    <w:rPr>
                      <w:lang w:val="fr-BE"/>
                    </w:rPr>
                    <w:t>Nom de r</w:t>
                  </w:r>
                  <w:r w:rsidR="006057D9">
                    <w:rPr>
                      <w:lang w:val="fr-BE"/>
                    </w:rPr>
                    <w:t>é</w:t>
                  </w:r>
                  <w:r w:rsidRPr="00502672">
                    <w:rPr>
                      <w:lang w:val="fr-BE"/>
                    </w:rPr>
                    <w:t xml:space="preserve">servation, </w:t>
                  </w:r>
                  <w:proofErr w:type="spellStart"/>
                  <w:r w:rsidRPr="00502672">
                    <w:rPr>
                      <w:lang w:val="fr-BE"/>
                    </w:rPr>
                    <w:t>dateCommande</w:t>
                  </w:r>
                  <w:proofErr w:type="spellEnd"/>
                  <w:r w:rsidRPr="00502672">
                    <w:rPr>
                      <w:lang w:val="fr-BE"/>
                    </w:rPr>
                    <w:t xml:space="preserve">, </w:t>
                  </w:r>
                  <w:proofErr w:type="spellStart"/>
                  <w:r w:rsidRPr="00502672">
                    <w:rPr>
                      <w:lang w:val="fr-BE"/>
                    </w:rPr>
                    <w:t>dateL</w:t>
                  </w:r>
                  <w:r w:rsidR="00E3318F" w:rsidRPr="00502672">
                    <w:rPr>
                      <w:lang w:val="fr-BE"/>
                    </w:rPr>
                    <w:t>ivraison</w:t>
                  </w:r>
                  <w:proofErr w:type="spellEnd"/>
                  <w:r w:rsidRPr="00502672">
                    <w:rPr>
                      <w:lang w:val="fr-BE"/>
                    </w:rPr>
                    <w:t xml:space="preserve">, </w:t>
                  </w:r>
                  <w:proofErr w:type="spellStart"/>
                  <w:r w:rsidRPr="00502672">
                    <w:rPr>
                      <w:lang w:val="fr-BE"/>
                    </w:rPr>
                    <w:t>etatLivraison</w:t>
                  </w:r>
                  <w:proofErr w:type="spellEnd"/>
                  <w:r w:rsidRPr="00502672">
                    <w:rPr>
                      <w:lang w:val="fr-BE"/>
                    </w:rPr>
                    <w:t xml:space="preserve">, </w:t>
                  </w:r>
                  <w:proofErr w:type="spellStart"/>
                  <w:r w:rsidRPr="00502672">
                    <w:rPr>
                      <w:lang w:val="fr-BE"/>
                    </w:rPr>
                    <w:t>etatPayement</w:t>
                  </w:r>
                  <w:proofErr w:type="spellEnd"/>
                </w:p>
              </w:tc>
              <w:tc>
                <w:tcPr>
                  <w:tcW w:w="323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74DF7271" w14:textId="77777777" w:rsidR="00D639AE" w:rsidRPr="00502672" w:rsidRDefault="00D639AE" w:rsidP="008324B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200"/>
                    <w:jc w:val="center"/>
                    <w:rPr>
                      <w:lang w:val="fr-BE"/>
                    </w:rPr>
                  </w:pPr>
                </w:p>
              </w:tc>
              <w:tc>
                <w:tcPr>
                  <w:tcW w:w="3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3B365B0D" w14:textId="77777777" w:rsidR="00D639AE" w:rsidRPr="00502672" w:rsidRDefault="00E3318F" w:rsidP="008324B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200"/>
                    <w:jc w:val="center"/>
                    <w:rPr>
                      <w:lang w:val="fr-BE"/>
                    </w:rPr>
                  </w:pPr>
                  <w:r w:rsidRPr="00502672">
                    <w:rPr>
                      <w:lang w:val="fr-BE"/>
                    </w:rPr>
                    <w:t>commande</w:t>
                  </w:r>
                </w:p>
              </w:tc>
            </w:tr>
            <w:tr w:rsidR="00E3318F" w:rsidRPr="004F59AE" w14:paraId="139D6F4F" w14:textId="77777777" w:rsidTr="00E3318F">
              <w:tc>
                <w:tcPr>
                  <w:tcW w:w="3233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816B28" w14:textId="77777777" w:rsidR="00E3318F" w:rsidRPr="00502672" w:rsidRDefault="00E3318F" w:rsidP="008324B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200"/>
                    <w:jc w:val="center"/>
                    <w:rPr>
                      <w:lang w:val="fr-BE"/>
                    </w:rPr>
                  </w:pPr>
                  <w:r w:rsidRPr="00502672">
                    <w:rPr>
                      <w:lang w:val="fr-BE"/>
                    </w:rPr>
                    <w:t>adresse</w:t>
                  </w:r>
                </w:p>
              </w:tc>
              <w:tc>
                <w:tcPr>
                  <w:tcW w:w="323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4DF8B0A0" w14:textId="77777777" w:rsidR="00E3318F" w:rsidRPr="00502672" w:rsidRDefault="00E3318F" w:rsidP="008324B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200"/>
                    <w:jc w:val="center"/>
                    <w:rPr>
                      <w:lang w:val="fr-BE"/>
                    </w:rPr>
                  </w:pPr>
                  <w:r w:rsidRPr="00502672">
                    <w:rPr>
                      <w:lang w:val="fr-BE"/>
                    </w:rPr>
                    <w:t>Provenant de la table</w:t>
                  </w:r>
                </w:p>
              </w:tc>
              <w:tc>
                <w:tcPr>
                  <w:tcW w:w="3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589CD4D2" w14:textId="77777777" w:rsidR="00E3318F" w:rsidRPr="00502672" w:rsidRDefault="00E3318F" w:rsidP="008324B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200"/>
                    <w:jc w:val="center"/>
                    <w:rPr>
                      <w:lang w:val="fr-BE"/>
                    </w:rPr>
                  </w:pPr>
                  <w:r w:rsidRPr="00502672">
                    <w:rPr>
                      <w:lang w:val="fr-BE"/>
                    </w:rPr>
                    <w:t>(Commande ou titulaire)</w:t>
                  </w:r>
                  <w:r w:rsidRPr="00502672">
                    <w:rPr>
                      <w:lang w:val="fr-BE"/>
                    </w:rPr>
                    <w:br/>
                    <w:t>et localité</w:t>
                  </w:r>
                </w:p>
              </w:tc>
            </w:tr>
            <w:tr w:rsidR="00D639AE" w:rsidRPr="00502672" w14:paraId="112992A0" w14:textId="77777777" w:rsidTr="00E3318F">
              <w:tc>
                <w:tcPr>
                  <w:tcW w:w="3233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19C3D636" w14:textId="77777777" w:rsidR="00D639AE" w:rsidRPr="00502672" w:rsidRDefault="00D639AE" w:rsidP="008324B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200"/>
                    <w:jc w:val="center"/>
                    <w:rPr>
                      <w:lang w:val="fr-BE"/>
                    </w:rPr>
                  </w:pPr>
                  <w:proofErr w:type="gramStart"/>
                  <w:r w:rsidRPr="00502672">
                    <w:rPr>
                      <w:lang w:val="fr-BE"/>
                    </w:rPr>
                    <w:t>Tailles</w:t>
                  </w:r>
                  <w:proofErr w:type="gramEnd"/>
                  <w:r w:rsidRPr="00502672">
                    <w:rPr>
                      <w:lang w:val="fr-BE"/>
                    </w:rPr>
                    <w:t xml:space="preserve"> des pizzas</w:t>
                  </w:r>
                </w:p>
              </w:tc>
              <w:tc>
                <w:tcPr>
                  <w:tcW w:w="323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08FD850D" w14:textId="77777777" w:rsidR="00D639AE" w:rsidRPr="00502672" w:rsidRDefault="00D639AE" w:rsidP="008324B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200"/>
                    <w:jc w:val="center"/>
                    <w:rPr>
                      <w:lang w:val="fr-BE"/>
                    </w:rPr>
                  </w:pPr>
                </w:p>
              </w:tc>
              <w:tc>
                <w:tcPr>
                  <w:tcW w:w="3234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00E5F661" w14:textId="77777777" w:rsidR="00D639AE" w:rsidRPr="00502672" w:rsidRDefault="00E3318F" w:rsidP="008324B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200"/>
                    <w:jc w:val="center"/>
                    <w:rPr>
                      <w:lang w:val="fr-BE"/>
                    </w:rPr>
                  </w:pPr>
                  <w:r w:rsidRPr="00502672">
                    <w:rPr>
                      <w:lang w:val="fr-BE"/>
                    </w:rPr>
                    <w:t>taille</w:t>
                  </w:r>
                </w:p>
              </w:tc>
            </w:tr>
            <w:tr w:rsidR="00D639AE" w:rsidRPr="00502672" w14:paraId="0E48F878" w14:textId="77777777" w:rsidTr="00E3318F">
              <w:trPr>
                <w:trHeight w:val="587"/>
              </w:trPr>
              <w:tc>
                <w:tcPr>
                  <w:tcW w:w="3233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02EABE20" w14:textId="77777777" w:rsidR="00D639AE" w:rsidRPr="00502672" w:rsidRDefault="00E3318F" w:rsidP="008324B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200"/>
                    <w:jc w:val="center"/>
                    <w:rPr>
                      <w:lang w:val="fr-BE"/>
                    </w:rPr>
                  </w:pPr>
                  <w:r w:rsidRPr="00502672">
                    <w:rPr>
                      <w:lang w:val="fr-BE"/>
                    </w:rPr>
                    <w:t>Pizzeria d’origine</w:t>
                  </w:r>
                </w:p>
              </w:tc>
              <w:tc>
                <w:tcPr>
                  <w:tcW w:w="32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8C80DF" w14:textId="77777777" w:rsidR="00D639AE" w:rsidRPr="00502672" w:rsidRDefault="00D639AE" w:rsidP="008324B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200"/>
                    <w:jc w:val="center"/>
                    <w:rPr>
                      <w:lang w:val="fr-BE"/>
                    </w:rPr>
                  </w:pPr>
                </w:p>
              </w:tc>
              <w:tc>
                <w:tcPr>
                  <w:tcW w:w="3234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63389F6D" w14:textId="77777777" w:rsidR="00D639AE" w:rsidRPr="00502672" w:rsidRDefault="00E3318F" w:rsidP="008324B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spacing w:after="200"/>
                    <w:jc w:val="center"/>
                    <w:rPr>
                      <w:lang w:val="fr-BE"/>
                    </w:rPr>
                  </w:pPr>
                  <w:r w:rsidRPr="00502672">
                    <w:rPr>
                      <w:lang w:val="fr-BE"/>
                    </w:rPr>
                    <w:t>pizzeria</w:t>
                  </w:r>
                </w:p>
              </w:tc>
            </w:tr>
            <w:tr w:rsidR="00D639AE" w:rsidRPr="00502672" w14:paraId="179ED0F2" w14:textId="77777777" w:rsidTr="00E3318F">
              <w:tc>
                <w:tcPr>
                  <w:tcW w:w="323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070BBFB" w14:textId="77777777" w:rsidR="00D639AE" w:rsidRPr="00502672" w:rsidRDefault="00D639AE" w:rsidP="00D639AE">
                  <w:pPr>
                    <w:spacing w:after="200"/>
                    <w:jc w:val="center"/>
                    <w:rPr>
                      <w:lang w:val="fr-BE"/>
                    </w:rPr>
                  </w:pPr>
                </w:p>
              </w:tc>
              <w:tc>
                <w:tcPr>
                  <w:tcW w:w="323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FE8625A" w14:textId="77777777" w:rsidR="00D639AE" w:rsidRPr="00502672" w:rsidRDefault="00D639AE" w:rsidP="00D639AE">
                  <w:pPr>
                    <w:spacing w:after="200"/>
                    <w:jc w:val="center"/>
                    <w:rPr>
                      <w:lang w:val="fr-BE"/>
                    </w:rPr>
                  </w:pPr>
                </w:p>
              </w:tc>
              <w:tc>
                <w:tcPr>
                  <w:tcW w:w="323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111EC31" w14:textId="77777777" w:rsidR="00D639AE" w:rsidRPr="00502672" w:rsidRDefault="00D639AE" w:rsidP="00D639AE">
                  <w:pPr>
                    <w:spacing w:after="200"/>
                    <w:jc w:val="center"/>
                    <w:rPr>
                      <w:lang w:val="fr-BE"/>
                    </w:rPr>
                  </w:pPr>
                </w:p>
              </w:tc>
            </w:tr>
          </w:tbl>
          <w:p w14:paraId="42C28FC8" w14:textId="77777777" w:rsidR="00D639AE" w:rsidRPr="00502672" w:rsidRDefault="00D639AE" w:rsidP="0059523C">
            <w:pPr>
              <w:pStyle w:val="Content"/>
              <w:rPr>
                <w:lang w:val="fr-BE"/>
              </w:rPr>
            </w:pPr>
          </w:p>
        </w:tc>
      </w:tr>
    </w:tbl>
    <w:p w14:paraId="14F00226" w14:textId="77777777" w:rsidR="00D639AE" w:rsidRDefault="00D639AE" w:rsidP="0059523C">
      <w:pPr>
        <w:pStyle w:val="Content"/>
        <w:rPr>
          <w:ins w:id="25" w:author="Cha B" w:date="2019-04-08T21:12:00Z"/>
          <w:lang w:val="fr-BE"/>
        </w:rPr>
      </w:pPr>
    </w:p>
    <w:p w14:paraId="7A33C680" w14:textId="77777777" w:rsidR="00FA283B" w:rsidRDefault="00FA283B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32"/>
          <w:szCs w:val="32"/>
          <w:lang w:val="fr-BE"/>
        </w:rPr>
      </w:pPr>
      <w:r>
        <w:rPr>
          <w:lang w:val="fr-BE"/>
        </w:rPr>
        <w:br w:type="page"/>
      </w:r>
    </w:p>
    <w:p w14:paraId="4A7C4CAA" w14:textId="0C7FF6BA" w:rsidR="000709D3" w:rsidRDefault="00FA283B" w:rsidP="00FA283B">
      <w:pPr>
        <w:pStyle w:val="Titre1"/>
        <w:rPr>
          <w:lang w:val="fr-BE"/>
        </w:rPr>
      </w:pPr>
      <w:bookmarkStart w:id="26" w:name="_Toc17645735"/>
      <w:r>
        <w:rPr>
          <w:lang w:val="fr-BE"/>
        </w:rPr>
        <w:lastRenderedPageBreak/>
        <w:t>Thread</w:t>
      </w:r>
      <w:bookmarkEnd w:id="26"/>
    </w:p>
    <w:p w14:paraId="2428F70B" w14:textId="6437892F" w:rsidR="00FA283B" w:rsidRPr="00FA283B" w:rsidRDefault="00FA283B" w:rsidP="00FA283B">
      <w:pPr>
        <w:pStyle w:val="Content"/>
        <w:rPr>
          <w:b w:val="0"/>
          <w:lang w:val="fr-BE"/>
        </w:rPr>
      </w:pPr>
      <w:r w:rsidRPr="00FA283B">
        <w:rPr>
          <w:b w:val="0"/>
          <w:lang w:val="fr-BE"/>
        </w:rPr>
        <w:t>Le thread est un logo qui rebondi sur la page d’accueil</w:t>
      </w:r>
    </w:p>
    <w:p w14:paraId="718FC353" w14:textId="77777777" w:rsidR="00FA283B" w:rsidRDefault="00FA283B" w:rsidP="00FA283B">
      <w:pPr>
        <w:pStyle w:val="Content"/>
        <w:rPr>
          <w:lang w:val="fr-BE"/>
        </w:rPr>
      </w:pPr>
    </w:p>
    <w:p w14:paraId="52CF4668" w14:textId="1F857123" w:rsidR="00FA283B" w:rsidRDefault="00FA283B" w:rsidP="00FA283B">
      <w:pPr>
        <w:pStyle w:val="Titre1"/>
        <w:rPr>
          <w:lang w:val="fr-BE"/>
        </w:rPr>
      </w:pPr>
      <w:bookmarkStart w:id="27" w:name="_Toc17645736"/>
      <w:r>
        <w:rPr>
          <w:lang w:val="fr-BE"/>
        </w:rPr>
        <w:t>Tâche métier</w:t>
      </w:r>
      <w:bookmarkEnd w:id="27"/>
    </w:p>
    <w:p w14:paraId="58066EE5" w14:textId="7106D6E5" w:rsidR="00E21D8E" w:rsidRDefault="00E21D8E" w:rsidP="00E21D8E">
      <w:pPr>
        <w:pStyle w:val="Content"/>
        <w:rPr>
          <w:b w:val="0"/>
          <w:lang w:val="fr-BE"/>
        </w:rPr>
      </w:pPr>
      <w:r>
        <w:rPr>
          <w:b w:val="0"/>
          <w:lang w:val="fr-BE"/>
        </w:rPr>
        <w:t>Afficher le ticket de caisse d’un bon de commande et valider l’état de payement</w:t>
      </w:r>
    </w:p>
    <w:p w14:paraId="75CE3722" w14:textId="18B2B8EC" w:rsidR="00E21D8E" w:rsidRDefault="00E21D8E" w:rsidP="00E21D8E">
      <w:pPr>
        <w:pStyle w:val="Content"/>
        <w:numPr>
          <w:ilvl w:val="0"/>
          <w:numId w:val="5"/>
        </w:numPr>
        <w:rPr>
          <w:b w:val="0"/>
          <w:lang w:val="fr-BE"/>
        </w:rPr>
      </w:pPr>
      <w:r>
        <w:rPr>
          <w:b w:val="0"/>
          <w:lang w:val="fr-BE"/>
        </w:rPr>
        <w:t>Infos sur les pizzas</w:t>
      </w:r>
    </w:p>
    <w:p w14:paraId="49D5588B" w14:textId="1CAB586C" w:rsidR="00E21D8E" w:rsidRDefault="00E21D8E" w:rsidP="00E21D8E">
      <w:pPr>
        <w:pStyle w:val="Content"/>
        <w:numPr>
          <w:ilvl w:val="1"/>
          <w:numId w:val="5"/>
        </w:numPr>
        <w:rPr>
          <w:b w:val="0"/>
          <w:lang w:val="fr-BE"/>
        </w:rPr>
      </w:pPr>
      <w:r>
        <w:rPr>
          <w:b w:val="0"/>
          <w:lang w:val="fr-BE"/>
        </w:rPr>
        <w:t>Nom</w:t>
      </w:r>
    </w:p>
    <w:p w14:paraId="1B6CE2D8" w14:textId="0785FC56" w:rsidR="00E21D8E" w:rsidRDefault="00E21D8E" w:rsidP="00E21D8E">
      <w:pPr>
        <w:pStyle w:val="Content"/>
        <w:numPr>
          <w:ilvl w:val="1"/>
          <w:numId w:val="5"/>
        </w:numPr>
        <w:rPr>
          <w:b w:val="0"/>
          <w:lang w:val="fr-BE"/>
        </w:rPr>
      </w:pPr>
      <w:r>
        <w:rPr>
          <w:b w:val="0"/>
          <w:lang w:val="fr-BE"/>
        </w:rPr>
        <w:t>Prix / unité</w:t>
      </w:r>
    </w:p>
    <w:p w14:paraId="09D92B86" w14:textId="77777777" w:rsidR="00E21D8E" w:rsidRPr="00E21D8E" w:rsidRDefault="00E21D8E" w:rsidP="00E21D8E">
      <w:pPr>
        <w:pStyle w:val="Content"/>
        <w:numPr>
          <w:ilvl w:val="0"/>
          <w:numId w:val="5"/>
        </w:numPr>
        <w:rPr>
          <w:b w:val="0"/>
          <w:lang w:val="fr-BE"/>
        </w:rPr>
      </w:pPr>
      <w:r w:rsidRPr="00E21D8E">
        <w:rPr>
          <w:b w:val="0"/>
          <w:lang w:val="fr-BE"/>
        </w:rPr>
        <w:t>Les points ajouté</w:t>
      </w:r>
      <w:r>
        <w:rPr>
          <w:b w:val="0"/>
          <w:lang w:val="fr-BE"/>
        </w:rPr>
        <w:t>s</w:t>
      </w:r>
      <w:r w:rsidRPr="00E21D8E">
        <w:rPr>
          <w:b w:val="0"/>
          <w:lang w:val="fr-BE"/>
        </w:rPr>
        <w:t xml:space="preserve"> (en fonction de la commande) </w:t>
      </w:r>
    </w:p>
    <w:p w14:paraId="6B676F78" w14:textId="243C6B28" w:rsidR="00E21D8E" w:rsidRDefault="00E21D8E" w:rsidP="00E21D8E">
      <w:pPr>
        <w:pStyle w:val="Content"/>
        <w:numPr>
          <w:ilvl w:val="0"/>
          <w:numId w:val="5"/>
        </w:numPr>
        <w:rPr>
          <w:b w:val="0"/>
          <w:lang w:val="fr-BE"/>
        </w:rPr>
      </w:pPr>
      <w:r w:rsidRPr="005C4F3E">
        <w:rPr>
          <w:b w:val="0"/>
          <w:lang w:val="fr-BE"/>
        </w:rPr>
        <w:t xml:space="preserve">TVA </w:t>
      </w:r>
    </w:p>
    <w:p w14:paraId="0C7113F2" w14:textId="74384E39" w:rsidR="00E21D8E" w:rsidRDefault="00E21D8E" w:rsidP="00E21D8E">
      <w:pPr>
        <w:pStyle w:val="Content"/>
        <w:numPr>
          <w:ilvl w:val="0"/>
          <w:numId w:val="5"/>
        </w:numPr>
        <w:rPr>
          <w:b w:val="0"/>
          <w:lang w:val="fr-BE"/>
        </w:rPr>
      </w:pPr>
      <w:r>
        <w:rPr>
          <w:b w:val="0"/>
          <w:lang w:val="fr-BE"/>
        </w:rPr>
        <w:t>prix HTVA</w:t>
      </w:r>
    </w:p>
    <w:p w14:paraId="1649BE3A" w14:textId="29D43121" w:rsidR="00E21D8E" w:rsidRDefault="00E21D8E" w:rsidP="00E21D8E">
      <w:pPr>
        <w:pStyle w:val="Content"/>
        <w:numPr>
          <w:ilvl w:val="0"/>
          <w:numId w:val="5"/>
        </w:numPr>
        <w:rPr>
          <w:b w:val="0"/>
          <w:lang w:val="fr-BE"/>
        </w:rPr>
      </w:pPr>
      <w:r>
        <w:rPr>
          <w:b w:val="0"/>
          <w:lang w:val="fr-BE"/>
        </w:rPr>
        <w:t>Prix TVAC</w:t>
      </w:r>
    </w:p>
    <w:p w14:paraId="7A2C4CD8" w14:textId="77777777" w:rsidR="00E21D8E" w:rsidRDefault="00E21D8E" w:rsidP="00E21D8E">
      <w:pPr>
        <w:pStyle w:val="Content"/>
        <w:numPr>
          <w:ilvl w:val="0"/>
          <w:numId w:val="5"/>
        </w:numPr>
        <w:rPr>
          <w:b w:val="0"/>
          <w:lang w:val="fr-BE"/>
        </w:rPr>
      </w:pPr>
      <w:r>
        <w:rPr>
          <w:b w:val="0"/>
          <w:lang w:val="fr-BE"/>
        </w:rPr>
        <w:t xml:space="preserve">Les informations relatives à la personne qui commande </w:t>
      </w:r>
      <w:bookmarkStart w:id="28" w:name="_GoBack"/>
      <w:bookmarkEnd w:id="28"/>
    </w:p>
    <w:p w14:paraId="108CFD39" w14:textId="77777777" w:rsidR="00E21D8E" w:rsidRDefault="00E21D8E" w:rsidP="00E21D8E">
      <w:pPr>
        <w:pStyle w:val="Content"/>
        <w:numPr>
          <w:ilvl w:val="1"/>
          <w:numId w:val="5"/>
        </w:numPr>
        <w:rPr>
          <w:b w:val="0"/>
          <w:lang w:val="fr-BE"/>
        </w:rPr>
      </w:pPr>
      <w:r>
        <w:rPr>
          <w:b w:val="0"/>
          <w:lang w:val="fr-BE"/>
        </w:rPr>
        <w:t>Nom</w:t>
      </w:r>
    </w:p>
    <w:p w14:paraId="0BDB25D6" w14:textId="77777777" w:rsidR="00E21D8E" w:rsidRDefault="00E21D8E" w:rsidP="00E21D8E">
      <w:pPr>
        <w:pStyle w:val="Content"/>
        <w:numPr>
          <w:ilvl w:val="1"/>
          <w:numId w:val="5"/>
        </w:numPr>
        <w:rPr>
          <w:b w:val="0"/>
          <w:lang w:val="fr-BE"/>
        </w:rPr>
      </w:pPr>
      <w:r>
        <w:rPr>
          <w:b w:val="0"/>
          <w:lang w:val="fr-BE"/>
        </w:rPr>
        <w:t>Prénom</w:t>
      </w:r>
    </w:p>
    <w:p w14:paraId="71474A12" w14:textId="0A66E56E" w:rsidR="00E21D8E" w:rsidRDefault="00A6554D" w:rsidP="00E21D8E">
      <w:pPr>
        <w:pStyle w:val="Content"/>
        <w:numPr>
          <w:ilvl w:val="1"/>
          <w:numId w:val="5"/>
        </w:numPr>
        <w:rPr>
          <w:b w:val="0"/>
          <w:lang w:val="fr-BE"/>
        </w:rPr>
      </w:pPr>
      <w:r>
        <w:rPr>
          <w:b w:val="0"/>
          <w:lang w:val="fr-BE"/>
        </w:rPr>
        <w:t>Points actuels (si inscrit dans la BD</w:t>
      </w:r>
      <w:r w:rsidR="00E21D8E">
        <w:rPr>
          <w:b w:val="0"/>
          <w:lang w:val="fr-BE"/>
        </w:rPr>
        <w:t>)</w:t>
      </w:r>
    </w:p>
    <w:p w14:paraId="56F191BE" w14:textId="41266C89" w:rsidR="00E21D8E" w:rsidRDefault="00E21D8E" w:rsidP="00E21D8E">
      <w:pPr>
        <w:pStyle w:val="Content"/>
        <w:numPr>
          <w:ilvl w:val="1"/>
          <w:numId w:val="5"/>
        </w:numPr>
        <w:rPr>
          <w:b w:val="0"/>
          <w:lang w:val="fr-BE"/>
        </w:rPr>
      </w:pPr>
      <w:r>
        <w:rPr>
          <w:b w:val="0"/>
          <w:lang w:val="fr-BE"/>
        </w:rPr>
        <w:t>Adresse de livraison</w:t>
      </w:r>
    </w:p>
    <w:p w14:paraId="732A8468" w14:textId="0ED481C5" w:rsidR="00E21D8E" w:rsidRDefault="00E21D8E" w:rsidP="00E21D8E">
      <w:pPr>
        <w:pStyle w:val="Content"/>
        <w:numPr>
          <w:ilvl w:val="0"/>
          <w:numId w:val="5"/>
        </w:numPr>
        <w:rPr>
          <w:b w:val="0"/>
          <w:lang w:val="fr-BE"/>
        </w:rPr>
      </w:pPr>
      <w:r>
        <w:rPr>
          <w:b w:val="0"/>
          <w:lang w:val="fr-BE"/>
        </w:rPr>
        <w:t>Informations relative à la pizzeria</w:t>
      </w:r>
    </w:p>
    <w:p w14:paraId="05E72073" w14:textId="289F4519" w:rsidR="00E21D8E" w:rsidRDefault="00E21D8E" w:rsidP="00E21D8E">
      <w:pPr>
        <w:pStyle w:val="Content"/>
        <w:numPr>
          <w:ilvl w:val="1"/>
          <w:numId w:val="5"/>
        </w:numPr>
        <w:rPr>
          <w:b w:val="0"/>
          <w:lang w:val="fr-BE"/>
        </w:rPr>
      </w:pPr>
      <w:r>
        <w:rPr>
          <w:b w:val="0"/>
          <w:lang w:val="fr-BE"/>
        </w:rPr>
        <w:t>Adresse complète</w:t>
      </w:r>
    </w:p>
    <w:p w14:paraId="05788F98" w14:textId="61F60476" w:rsidR="00E21D8E" w:rsidRDefault="00E21D8E" w:rsidP="00E21D8E">
      <w:pPr>
        <w:pStyle w:val="Content"/>
        <w:numPr>
          <w:ilvl w:val="2"/>
          <w:numId w:val="5"/>
        </w:numPr>
        <w:rPr>
          <w:b w:val="0"/>
          <w:lang w:val="fr-BE"/>
        </w:rPr>
      </w:pPr>
      <w:r>
        <w:rPr>
          <w:b w:val="0"/>
          <w:lang w:val="fr-BE"/>
        </w:rPr>
        <w:t>Numéro</w:t>
      </w:r>
    </w:p>
    <w:p w14:paraId="75683982" w14:textId="1B615ABB" w:rsidR="00E21D8E" w:rsidRDefault="00E21D8E" w:rsidP="00E21D8E">
      <w:pPr>
        <w:pStyle w:val="Content"/>
        <w:numPr>
          <w:ilvl w:val="2"/>
          <w:numId w:val="5"/>
        </w:numPr>
        <w:rPr>
          <w:b w:val="0"/>
          <w:lang w:val="fr-BE"/>
        </w:rPr>
      </w:pPr>
      <w:r>
        <w:rPr>
          <w:b w:val="0"/>
          <w:lang w:val="fr-BE"/>
        </w:rPr>
        <w:t>Rue</w:t>
      </w:r>
    </w:p>
    <w:p w14:paraId="3A732711" w14:textId="74D01D60" w:rsidR="00E21D8E" w:rsidRDefault="00E21D8E" w:rsidP="00E21D8E">
      <w:pPr>
        <w:pStyle w:val="Content"/>
        <w:numPr>
          <w:ilvl w:val="2"/>
          <w:numId w:val="5"/>
        </w:numPr>
        <w:rPr>
          <w:b w:val="0"/>
          <w:lang w:val="fr-BE"/>
        </w:rPr>
      </w:pPr>
      <w:r>
        <w:rPr>
          <w:b w:val="0"/>
          <w:lang w:val="fr-BE"/>
        </w:rPr>
        <w:t>Code postal</w:t>
      </w:r>
    </w:p>
    <w:p w14:paraId="644661DB" w14:textId="1FC6DA5F" w:rsidR="00E21D8E" w:rsidRDefault="00E21D8E" w:rsidP="0059523C">
      <w:pPr>
        <w:pStyle w:val="Content"/>
        <w:numPr>
          <w:ilvl w:val="2"/>
          <w:numId w:val="5"/>
        </w:numPr>
        <w:rPr>
          <w:b w:val="0"/>
          <w:lang w:val="fr-BE"/>
        </w:rPr>
      </w:pPr>
      <w:r>
        <w:rPr>
          <w:b w:val="0"/>
          <w:lang w:val="fr-BE"/>
        </w:rPr>
        <w:t>Ville</w:t>
      </w:r>
    </w:p>
    <w:p w14:paraId="01749505" w14:textId="77777777" w:rsidR="002F1D5F" w:rsidRDefault="002F1D5F" w:rsidP="002F1D5F">
      <w:pPr>
        <w:pStyle w:val="Content"/>
        <w:rPr>
          <w:b w:val="0"/>
          <w:lang w:val="fr-BE"/>
        </w:rPr>
      </w:pPr>
    </w:p>
    <w:p w14:paraId="4AB1AFCC" w14:textId="77777777" w:rsidR="00E706AE" w:rsidRDefault="00E706AE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32"/>
          <w:szCs w:val="32"/>
          <w:lang w:val="fr-BE"/>
        </w:rPr>
      </w:pPr>
      <w:r>
        <w:rPr>
          <w:lang w:val="fr-BE"/>
        </w:rPr>
        <w:br w:type="page"/>
      </w:r>
    </w:p>
    <w:p w14:paraId="70859A49" w14:textId="0126DB24" w:rsidR="002F1D5F" w:rsidRDefault="002F1D5F" w:rsidP="002F1D5F">
      <w:pPr>
        <w:pStyle w:val="Titre1"/>
        <w:rPr>
          <w:lang w:val="fr-BE"/>
        </w:rPr>
      </w:pPr>
      <w:bookmarkStart w:id="29" w:name="_Toc17645737"/>
      <w:r>
        <w:rPr>
          <w:lang w:val="fr-BE"/>
        </w:rPr>
        <w:lastRenderedPageBreak/>
        <w:t>Tâche métier supplémentaire :</w:t>
      </w:r>
      <w:bookmarkEnd w:id="29"/>
      <w:r>
        <w:rPr>
          <w:lang w:val="fr-BE"/>
        </w:rPr>
        <w:t xml:space="preserve"> </w:t>
      </w:r>
    </w:p>
    <w:p w14:paraId="13C47A2F" w14:textId="77777777" w:rsidR="002F1D5F" w:rsidRDefault="002F1D5F" w:rsidP="002F1D5F">
      <w:pPr>
        <w:pStyle w:val="Content"/>
        <w:rPr>
          <w:b w:val="0"/>
          <w:lang w:val="fr-BE"/>
        </w:rPr>
      </w:pPr>
    </w:p>
    <w:p w14:paraId="7892C5FF" w14:textId="737B5D3D" w:rsidR="002F1D5F" w:rsidRDefault="002F1D5F" w:rsidP="002F1D5F">
      <w:pPr>
        <w:pStyle w:val="Content"/>
        <w:rPr>
          <w:b w:val="0"/>
          <w:lang w:val="fr-BE"/>
        </w:rPr>
      </w:pPr>
      <w:r>
        <w:rPr>
          <w:b w:val="0"/>
          <w:lang w:val="fr-BE"/>
        </w:rPr>
        <w:t>Afficher le nom, prénom et la date de commande des clients ayant commandé une pizza donnée entre 2 dates données.</w:t>
      </w:r>
    </w:p>
    <w:p w14:paraId="622EA401" w14:textId="77777777" w:rsidR="00A26DAA" w:rsidRDefault="00A26DAA" w:rsidP="002F1D5F">
      <w:pPr>
        <w:pStyle w:val="Content"/>
        <w:rPr>
          <w:b w:val="0"/>
          <w:lang w:val="fr-BE"/>
        </w:rPr>
      </w:pPr>
    </w:p>
    <w:p w14:paraId="3256B6AC" w14:textId="0701E853" w:rsidR="00A26DAA" w:rsidRDefault="00A26DAA" w:rsidP="00185FB9">
      <w:pPr>
        <w:pStyle w:val="Content"/>
        <w:numPr>
          <w:ilvl w:val="0"/>
          <w:numId w:val="10"/>
        </w:numPr>
        <w:rPr>
          <w:b w:val="0"/>
          <w:lang w:val="fr-BE"/>
        </w:rPr>
      </w:pPr>
      <w:r>
        <w:rPr>
          <w:b w:val="0"/>
          <w:lang w:val="fr-BE"/>
        </w:rPr>
        <w:t xml:space="preserve">Entrées : </w:t>
      </w:r>
    </w:p>
    <w:p w14:paraId="13719230" w14:textId="36C98E55" w:rsidR="00A26DAA" w:rsidRDefault="00A26DAA" w:rsidP="001F1D0A">
      <w:pPr>
        <w:pStyle w:val="Content"/>
        <w:numPr>
          <w:ilvl w:val="1"/>
          <w:numId w:val="7"/>
        </w:numPr>
        <w:rPr>
          <w:b w:val="0"/>
          <w:lang w:val="fr-BE"/>
        </w:rPr>
      </w:pPr>
      <w:r>
        <w:rPr>
          <w:b w:val="0"/>
          <w:lang w:val="fr-BE"/>
        </w:rPr>
        <w:t>Pizza</w:t>
      </w:r>
    </w:p>
    <w:p w14:paraId="3C802467" w14:textId="6D663123" w:rsidR="00A26DAA" w:rsidRDefault="00A26DAA" w:rsidP="001F1D0A">
      <w:pPr>
        <w:pStyle w:val="Content"/>
        <w:numPr>
          <w:ilvl w:val="1"/>
          <w:numId w:val="7"/>
        </w:numPr>
        <w:rPr>
          <w:b w:val="0"/>
          <w:lang w:val="fr-BE"/>
        </w:rPr>
      </w:pPr>
      <w:r>
        <w:rPr>
          <w:b w:val="0"/>
          <w:lang w:val="fr-BE"/>
        </w:rPr>
        <w:t>Date de début</w:t>
      </w:r>
    </w:p>
    <w:p w14:paraId="74FF6340" w14:textId="0477F8E4" w:rsidR="00A26DAA" w:rsidRDefault="00A26DAA" w:rsidP="001F1D0A">
      <w:pPr>
        <w:pStyle w:val="Content"/>
        <w:numPr>
          <w:ilvl w:val="1"/>
          <w:numId w:val="7"/>
        </w:numPr>
        <w:rPr>
          <w:b w:val="0"/>
          <w:lang w:val="fr-BE"/>
        </w:rPr>
      </w:pPr>
      <w:r>
        <w:rPr>
          <w:b w:val="0"/>
          <w:lang w:val="fr-BE"/>
        </w:rPr>
        <w:t>Date de fin</w:t>
      </w:r>
    </w:p>
    <w:p w14:paraId="18D4EE36" w14:textId="77777777" w:rsidR="00EC2315" w:rsidRDefault="00EC2315" w:rsidP="00EC2315">
      <w:pPr>
        <w:pStyle w:val="Content"/>
        <w:ind w:left="1440"/>
        <w:rPr>
          <w:b w:val="0"/>
          <w:lang w:val="fr-BE"/>
        </w:rPr>
      </w:pPr>
    </w:p>
    <w:p w14:paraId="5E585083" w14:textId="47C1D527" w:rsidR="00A26DAA" w:rsidRDefault="00A26DAA" w:rsidP="00185FB9">
      <w:pPr>
        <w:pStyle w:val="Content"/>
        <w:numPr>
          <w:ilvl w:val="0"/>
          <w:numId w:val="11"/>
        </w:numPr>
        <w:rPr>
          <w:b w:val="0"/>
          <w:lang w:val="fr-BE"/>
        </w:rPr>
      </w:pPr>
      <w:r>
        <w:rPr>
          <w:b w:val="0"/>
          <w:lang w:val="fr-BE"/>
        </w:rPr>
        <w:t>Sortie :</w:t>
      </w:r>
    </w:p>
    <w:p w14:paraId="721B21D8" w14:textId="220FF489" w:rsidR="00A26DAA" w:rsidRDefault="00A26DAA" w:rsidP="002F1D5F">
      <w:pPr>
        <w:pStyle w:val="Content"/>
        <w:rPr>
          <w:b w:val="0"/>
          <w:lang w:val="fr-BE"/>
        </w:rPr>
      </w:pPr>
      <w:r>
        <w:rPr>
          <w:b w:val="0"/>
          <w:lang w:val="fr-BE"/>
        </w:rPr>
        <w:tab/>
      </w:r>
      <w:r w:rsidR="00185FB9">
        <w:rPr>
          <w:b w:val="0"/>
          <w:lang w:val="fr-BE"/>
        </w:rPr>
        <w:tab/>
      </w:r>
      <w:r>
        <w:rPr>
          <w:b w:val="0"/>
          <w:lang w:val="fr-BE"/>
        </w:rPr>
        <w:t xml:space="preserve">Liste </w:t>
      </w:r>
      <w:r w:rsidR="001F1D0A">
        <w:rPr>
          <w:b w:val="0"/>
          <w:lang w:val="fr-BE"/>
        </w:rPr>
        <w:t>des clients</w:t>
      </w:r>
      <w:r>
        <w:rPr>
          <w:b w:val="0"/>
          <w:lang w:val="fr-BE"/>
        </w:rPr>
        <w:t xml:space="preserve"> avec leur nom, prénom et date de commande</w:t>
      </w:r>
    </w:p>
    <w:p w14:paraId="5EB4EFFC" w14:textId="77777777" w:rsidR="002F1D5F" w:rsidRDefault="002F1D5F" w:rsidP="002F1D5F">
      <w:pPr>
        <w:pStyle w:val="Content"/>
        <w:rPr>
          <w:b w:val="0"/>
          <w:lang w:val="fr-BE"/>
        </w:rPr>
      </w:pPr>
    </w:p>
    <w:p w14:paraId="5E677614" w14:textId="0CB08022" w:rsidR="002F1D5F" w:rsidRDefault="002F1D5F" w:rsidP="002F1D5F">
      <w:pPr>
        <w:pStyle w:val="Content"/>
        <w:rPr>
          <w:b w:val="0"/>
          <w:lang w:val="fr-BE"/>
        </w:rPr>
      </w:pPr>
      <w:r>
        <w:rPr>
          <w:b w:val="0"/>
          <w:lang w:val="fr-BE"/>
        </w:rPr>
        <w:t>A</w:t>
      </w:r>
      <w:r w:rsidRPr="002F1D5F">
        <w:rPr>
          <w:b w:val="0"/>
          <w:lang w:val="fr-BE"/>
        </w:rPr>
        <w:t>ffi</w:t>
      </w:r>
      <w:r>
        <w:rPr>
          <w:b w:val="0"/>
          <w:lang w:val="fr-BE"/>
        </w:rPr>
        <w:t>cher pour une pizzéria choisie</w:t>
      </w:r>
      <w:r w:rsidRPr="002F1D5F">
        <w:rPr>
          <w:b w:val="0"/>
          <w:lang w:val="fr-BE"/>
        </w:rPr>
        <w:t xml:space="preserve"> le prix moyen des commandes e</w:t>
      </w:r>
      <w:r>
        <w:rPr>
          <w:b w:val="0"/>
          <w:lang w:val="fr-BE"/>
        </w:rPr>
        <w:t>ffectuées entre 2 dates données</w:t>
      </w:r>
      <w:r w:rsidR="00872030">
        <w:rPr>
          <w:b w:val="0"/>
          <w:lang w:val="fr-BE"/>
        </w:rPr>
        <w:t>.</w:t>
      </w:r>
    </w:p>
    <w:p w14:paraId="6378B1F9" w14:textId="77777777" w:rsidR="00A26DAA" w:rsidRDefault="00A26DAA" w:rsidP="002F1D5F">
      <w:pPr>
        <w:pStyle w:val="Content"/>
        <w:rPr>
          <w:b w:val="0"/>
          <w:lang w:val="fr-BE"/>
        </w:rPr>
      </w:pPr>
    </w:p>
    <w:p w14:paraId="28508A2E" w14:textId="2F859598" w:rsidR="00A26DAA" w:rsidRDefault="00A26DAA" w:rsidP="00185FB9">
      <w:pPr>
        <w:pStyle w:val="Content"/>
        <w:numPr>
          <w:ilvl w:val="0"/>
          <w:numId w:val="12"/>
        </w:numPr>
        <w:rPr>
          <w:b w:val="0"/>
          <w:lang w:val="fr-BE"/>
        </w:rPr>
      </w:pPr>
      <w:r>
        <w:rPr>
          <w:b w:val="0"/>
          <w:lang w:val="fr-BE"/>
        </w:rPr>
        <w:t xml:space="preserve">Entrées : </w:t>
      </w:r>
    </w:p>
    <w:p w14:paraId="6DC812C9" w14:textId="1F2406B3" w:rsidR="00A26DAA" w:rsidRDefault="00A26DAA" w:rsidP="001F1D0A">
      <w:pPr>
        <w:pStyle w:val="Content"/>
        <w:numPr>
          <w:ilvl w:val="1"/>
          <w:numId w:val="8"/>
        </w:numPr>
        <w:rPr>
          <w:b w:val="0"/>
          <w:lang w:val="fr-BE"/>
        </w:rPr>
      </w:pPr>
      <w:r>
        <w:rPr>
          <w:b w:val="0"/>
          <w:lang w:val="fr-BE"/>
        </w:rPr>
        <w:t>Pizzeria</w:t>
      </w:r>
    </w:p>
    <w:p w14:paraId="6425667A" w14:textId="4421BDF2" w:rsidR="00A26DAA" w:rsidRDefault="00A26DAA" w:rsidP="001F1D0A">
      <w:pPr>
        <w:pStyle w:val="Content"/>
        <w:numPr>
          <w:ilvl w:val="1"/>
          <w:numId w:val="8"/>
        </w:numPr>
        <w:rPr>
          <w:b w:val="0"/>
          <w:lang w:val="fr-BE"/>
        </w:rPr>
      </w:pPr>
      <w:r>
        <w:rPr>
          <w:b w:val="0"/>
          <w:lang w:val="fr-BE"/>
        </w:rPr>
        <w:t>Date de début</w:t>
      </w:r>
    </w:p>
    <w:p w14:paraId="65A96C62" w14:textId="5D80BA3D" w:rsidR="00A26DAA" w:rsidRDefault="00A26DAA" w:rsidP="001F1D0A">
      <w:pPr>
        <w:pStyle w:val="Content"/>
        <w:numPr>
          <w:ilvl w:val="1"/>
          <w:numId w:val="8"/>
        </w:numPr>
        <w:rPr>
          <w:b w:val="0"/>
          <w:lang w:val="fr-BE"/>
        </w:rPr>
      </w:pPr>
      <w:r>
        <w:rPr>
          <w:b w:val="0"/>
          <w:lang w:val="fr-BE"/>
        </w:rPr>
        <w:t>Date de fin</w:t>
      </w:r>
    </w:p>
    <w:p w14:paraId="16856D64" w14:textId="77777777" w:rsidR="00EC2315" w:rsidRDefault="00EC2315" w:rsidP="00EC2315">
      <w:pPr>
        <w:pStyle w:val="Content"/>
        <w:ind w:left="1440"/>
        <w:rPr>
          <w:b w:val="0"/>
          <w:lang w:val="fr-BE"/>
        </w:rPr>
      </w:pPr>
    </w:p>
    <w:p w14:paraId="2FD00974" w14:textId="242DC67B" w:rsidR="00A26DAA" w:rsidRDefault="00A26DAA" w:rsidP="00185FB9">
      <w:pPr>
        <w:pStyle w:val="Content"/>
        <w:numPr>
          <w:ilvl w:val="0"/>
          <w:numId w:val="13"/>
        </w:numPr>
        <w:rPr>
          <w:b w:val="0"/>
          <w:lang w:val="fr-BE"/>
        </w:rPr>
      </w:pPr>
      <w:r>
        <w:rPr>
          <w:b w:val="0"/>
          <w:lang w:val="fr-BE"/>
        </w:rPr>
        <w:t xml:space="preserve">Sortie : </w:t>
      </w:r>
    </w:p>
    <w:p w14:paraId="61EEE0AA" w14:textId="5924F6FF" w:rsidR="00A26DAA" w:rsidRPr="00E21D8E" w:rsidRDefault="00A26DAA" w:rsidP="002F1D5F">
      <w:pPr>
        <w:pStyle w:val="Content"/>
        <w:rPr>
          <w:b w:val="0"/>
          <w:lang w:val="fr-BE"/>
        </w:rPr>
      </w:pPr>
      <w:r>
        <w:rPr>
          <w:b w:val="0"/>
          <w:lang w:val="fr-BE"/>
        </w:rPr>
        <w:tab/>
      </w:r>
      <w:r w:rsidR="00185FB9">
        <w:rPr>
          <w:b w:val="0"/>
          <w:lang w:val="fr-BE"/>
        </w:rPr>
        <w:tab/>
      </w:r>
      <w:r>
        <w:rPr>
          <w:b w:val="0"/>
          <w:lang w:val="fr-BE"/>
        </w:rPr>
        <w:t>Prix moyen des commandes</w:t>
      </w:r>
    </w:p>
    <w:sectPr w:rsidR="00A26DAA" w:rsidRPr="00E21D8E" w:rsidSect="00DF027C">
      <w:headerReference w:type="default" r:id="rId13"/>
      <w:footerReference w:type="default" r:id="rId14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0" w:author="Cha B" w:date="2019-04-08T20:54:00Z" w:initials="CB">
    <w:p w14:paraId="253D5657" w14:textId="77777777" w:rsidR="00FA283B" w:rsidRPr="0097087F" w:rsidRDefault="00FA283B">
      <w:pPr>
        <w:pStyle w:val="Commentaire"/>
        <w:rPr>
          <w:lang w:val="fr-BE"/>
        </w:rPr>
      </w:pPr>
      <w:r>
        <w:rPr>
          <w:rStyle w:val="Marquedecommentaire"/>
        </w:rPr>
        <w:annotationRef/>
      </w:r>
      <w:r w:rsidRPr="0097087F">
        <w:rPr>
          <w:lang w:val="fr-BE"/>
        </w:rPr>
        <w:t>Si on habite un immeuble à appartements situé au numéro 10A ?</w:t>
      </w:r>
    </w:p>
  </w:comment>
  <w:comment w:id="8" w:author="Alex" w:date="2019-05-08T22:16:00Z" w:initials="A">
    <w:p w14:paraId="21778CBE" w14:textId="51E5349C" w:rsidR="00134AA0" w:rsidRPr="00457F83" w:rsidRDefault="00FA283B">
      <w:pPr>
        <w:pStyle w:val="Commentaire"/>
        <w:rPr>
          <w:lang w:val="fr-BE"/>
        </w:rPr>
      </w:pPr>
      <w:r>
        <w:rPr>
          <w:rStyle w:val="Marquedecommentaire"/>
        </w:rPr>
        <w:annotationRef/>
      </w:r>
      <w:r w:rsidRPr="00457F83">
        <w:rPr>
          <w:lang w:val="fr-BE"/>
        </w:rPr>
        <w:t>La boite ?</w:t>
      </w:r>
    </w:p>
  </w:comment>
  <w:comment w:id="9" w:author="Pierre-Henri Lempereur" w:date="2019-08-25T16:57:00Z" w:initials="PL">
    <w:p w14:paraId="578CE9E4" w14:textId="47198568" w:rsidR="00134AA0" w:rsidRPr="00165C27" w:rsidRDefault="00134AA0">
      <w:pPr>
        <w:pStyle w:val="Commentaire"/>
        <w:rPr>
          <w:lang w:val="fr-BE"/>
        </w:rPr>
      </w:pPr>
      <w:r>
        <w:rPr>
          <w:rStyle w:val="Marquedecommentaire"/>
        </w:rPr>
        <w:annotationRef/>
      </w:r>
      <w:r w:rsidRPr="00165C27">
        <w:rPr>
          <w:lang w:val="fr-BE"/>
        </w:rPr>
        <w:t>Fait</w:t>
      </w:r>
      <w:r w:rsidR="00165C27">
        <w:rPr>
          <w:lang w:val="fr-BE"/>
        </w:rPr>
        <w:t xml:space="preserve"> (</w:t>
      </w:r>
      <w:proofErr w:type="spellStart"/>
      <w:r w:rsidR="00165C27">
        <w:rPr>
          <w:lang w:val="fr-BE"/>
        </w:rPr>
        <w:t>int</w:t>
      </w:r>
      <w:proofErr w:type="spellEnd"/>
      <w:r w:rsidR="00165C27">
        <w:rPr>
          <w:lang w:val="fr-BE"/>
        </w:rPr>
        <w:t xml:space="preserve"> -&gt; </w:t>
      </w:r>
      <w:proofErr w:type="spellStart"/>
      <w:r w:rsidR="00165C27">
        <w:rPr>
          <w:lang w:val="fr-BE"/>
        </w:rPr>
        <w:t>varchar</w:t>
      </w:r>
      <w:proofErr w:type="spellEnd"/>
      <w:r w:rsidR="00165C27">
        <w:rPr>
          <w:lang w:val="fr-BE"/>
        </w:rPr>
        <w:t>)</w:t>
      </w:r>
    </w:p>
  </w:comment>
  <w:comment w:id="12" w:author="Cha B" w:date="2019-04-08T20:55:00Z" w:initials="CB">
    <w:p w14:paraId="3D260A11" w14:textId="77777777" w:rsidR="00FA283B" w:rsidRPr="0097087F" w:rsidRDefault="00FA283B">
      <w:pPr>
        <w:pStyle w:val="Commentaire"/>
        <w:rPr>
          <w:lang w:val="fr-BE"/>
        </w:rPr>
      </w:pPr>
      <w:r>
        <w:rPr>
          <w:rStyle w:val="Marquedecommentaire"/>
        </w:rPr>
        <w:annotationRef/>
      </w:r>
      <w:proofErr w:type="gramStart"/>
      <w:r w:rsidRPr="0097087F">
        <w:rPr>
          <w:lang w:val="fr-BE"/>
        </w:rPr>
        <w:t>idem</w:t>
      </w:r>
      <w:proofErr w:type="gramEnd"/>
      <w:r w:rsidRPr="0097087F">
        <w:rPr>
          <w:lang w:val="fr-BE"/>
        </w:rPr>
        <w:t xml:space="preserve"> ci-dessus</w:t>
      </w:r>
    </w:p>
  </w:comment>
  <w:comment w:id="11" w:author="Alex" w:date="2019-05-08T22:16:00Z" w:initials="A">
    <w:p w14:paraId="7A9965A0" w14:textId="47F5C331" w:rsidR="00FA283B" w:rsidRPr="00457F83" w:rsidRDefault="00FA283B">
      <w:pPr>
        <w:pStyle w:val="Commentaire"/>
        <w:rPr>
          <w:lang w:val="fr-BE"/>
        </w:rPr>
      </w:pPr>
      <w:r>
        <w:rPr>
          <w:rStyle w:val="Marquedecommentaire"/>
        </w:rPr>
        <w:annotationRef/>
      </w:r>
      <w:proofErr w:type="gramStart"/>
      <w:r w:rsidRPr="00457F83">
        <w:rPr>
          <w:lang w:val="fr-BE"/>
        </w:rPr>
        <w:t>ok</w:t>
      </w:r>
      <w:proofErr w:type="gramEnd"/>
      <w:r w:rsidR="004A45FB">
        <w:rPr>
          <w:lang w:val="fr-BE"/>
        </w:rPr>
        <w:t xml:space="preserve"> (</w:t>
      </w:r>
      <w:proofErr w:type="spellStart"/>
      <w:r w:rsidR="004A45FB">
        <w:rPr>
          <w:lang w:val="fr-BE"/>
        </w:rPr>
        <w:t>int</w:t>
      </w:r>
      <w:proofErr w:type="spellEnd"/>
      <w:r w:rsidR="004A45FB">
        <w:rPr>
          <w:lang w:val="fr-BE"/>
        </w:rPr>
        <w:t xml:space="preserve"> -&gt; </w:t>
      </w:r>
      <w:proofErr w:type="spellStart"/>
      <w:r w:rsidR="004A45FB">
        <w:rPr>
          <w:lang w:val="fr-BE"/>
        </w:rPr>
        <w:t>varchar</w:t>
      </w:r>
      <w:proofErr w:type="spellEnd"/>
      <w:r w:rsidR="004A45FB">
        <w:rPr>
          <w:lang w:val="fr-BE"/>
        </w:rPr>
        <w:t>)</w:t>
      </w:r>
    </w:p>
  </w:comment>
  <w:comment w:id="13" w:author="Cha B" w:date="2019-04-08T20:56:00Z" w:initials="CB">
    <w:p w14:paraId="47B2EB7F" w14:textId="77777777" w:rsidR="00FA283B" w:rsidRPr="0097087F" w:rsidRDefault="00FA283B">
      <w:pPr>
        <w:pStyle w:val="Commentaire"/>
        <w:rPr>
          <w:lang w:val="fr-BE"/>
        </w:rPr>
      </w:pPr>
      <w:r>
        <w:rPr>
          <w:rStyle w:val="Marquedecommentaire"/>
        </w:rPr>
        <w:annotationRef/>
      </w:r>
      <w:r w:rsidRPr="0097087F">
        <w:rPr>
          <w:lang w:val="fr-BE"/>
        </w:rPr>
        <w:t>??</w:t>
      </w:r>
    </w:p>
  </w:comment>
  <w:comment w:id="14" w:author="Alex" w:date="2019-05-08T22:15:00Z" w:initials="A">
    <w:p w14:paraId="527C52D3" w14:textId="63E0C425" w:rsidR="00FA283B" w:rsidRPr="00FA283B" w:rsidRDefault="00FA283B">
      <w:pPr>
        <w:pStyle w:val="Commentaire"/>
        <w:rPr>
          <w:lang w:val="fr-BE"/>
        </w:rPr>
      </w:pPr>
      <w:r>
        <w:rPr>
          <w:rStyle w:val="Marquedecommentaire"/>
        </w:rPr>
        <w:annotationRef/>
      </w:r>
      <w:r w:rsidRPr="00FA283B">
        <w:rPr>
          <w:lang w:val="fr-BE"/>
        </w:rPr>
        <w:t>Importer -&gt; emporter</w:t>
      </w:r>
    </w:p>
    <w:p w14:paraId="40D19D1A" w14:textId="77777777" w:rsidR="00FA283B" w:rsidRPr="00FA283B" w:rsidRDefault="00FA283B">
      <w:pPr>
        <w:pStyle w:val="Commentaire"/>
        <w:rPr>
          <w:lang w:val="fr-BE"/>
        </w:rPr>
      </w:pPr>
    </w:p>
  </w:comment>
  <w:comment w:id="16" w:author="Cha B" w:date="2019-04-08T20:57:00Z" w:initials="CB">
    <w:p w14:paraId="360133A4" w14:textId="77777777" w:rsidR="00FA283B" w:rsidRPr="0097087F" w:rsidRDefault="00FA283B">
      <w:pPr>
        <w:pStyle w:val="Commentaire"/>
        <w:rPr>
          <w:lang w:val="fr-BE"/>
        </w:rPr>
      </w:pPr>
      <w:r>
        <w:rPr>
          <w:rStyle w:val="Marquedecommentaire"/>
        </w:rPr>
        <w:annotationRef/>
      </w:r>
      <w:proofErr w:type="gramStart"/>
      <w:r w:rsidRPr="0097087F">
        <w:rPr>
          <w:lang w:val="fr-BE"/>
        </w:rPr>
        <w:t>idem</w:t>
      </w:r>
      <w:proofErr w:type="gramEnd"/>
    </w:p>
  </w:comment>
  <w:comment w:id="15" w:author="Alex" w:date="2019-05-08T22:15:00Z" w:initials="A">
    <w:p w14:paraId="3B389AEB" w14:textId="1E2167BA" w:rsidR="00FA283B" w:rsidRPr="00457F83" w:rsidRDefault="00FA283B">
      <w:pPr>
        <w:pStyle w:val="Commentaire"/>
        <w:rPr>
          <w:lang w:val="fr-BE"/>
        </w:rPr>
      </w:pPr>
      <w:r>
        <w:rPr>
          <w:rStyle w:val="Marquedecommentaire"/>
        </w:rPr>
        <w:annotationRef/>
      </w:r>
      <w:proofErr w:type="gramStart"/>
      <w:r w:rsidRPr="00457F83">
        <w:rPr>
          <w:lang w:val="fr-BE"/>
        </w:rPr>
        <w:t>boite</w:t>
      </w:r>
      <w:proofErr w:type="gramEnd"/>
      <w:r w:rsidRPr="00457F83">
        <w:rPr>
          <w:lang w:val="fr-BE"/>
        </w:rPr>
        <w:t xml:space="preserve"> …</w:t>
      </w:r>
    </w:p>
  </w:comment>
  <w:comment w:id="18" w:author="Cha B" w:date="2019-04-08T21:00:00Z" w:initials="CB">
    <w:p w14:paraId="595982A0" w14:textId="77777777" w:rsidR="00FA283B" w:rsidRPr="0097087F" w:rsidRDefault="00FA283B">
      <w:pPr>
        <w:pStyle w:val="Commentaire"/>
        <w:rPr>
          <w:lang w:val="fr-BE"/>
        </w:rPr>
      </w:pPr>
      <w:r>
        <w:rPr>
          <w:rStyle w:val="Marquedecommentaire"/>
        </w:rPr>
        <w:annotationRef/>
      </w:r>
      <w:proofErr w:type="gramStart"/>
      <w:r w:rsidRPr="0097087F">
        <w:rPr>
          <w:lang w:val="fr-BE"/>
        </w:rPr>
        <w:t>l'insertion</w:t>
      </w:r>
      <w:proofErr w:type="gramEnd"/>
      <w:r w:rsidRPr="0097087F">
        <w:rPr>
          <w:lang w:val="fr-BE"/>
        </w:rPr>
        <w:t xml:space="preserve"> dans une table suffit. Choisir une table où toutes les consignes et contraintes de l'énoncé sont respectées.</w:t>
      </w:r>
    </w:p>
  </w:comment>
  <w:comment w:id="19" w:author="Alex" w:date="2019-05-08T22:15:00Z" w:initials="A">
    <w:p w14:paraId="14D3BE0C" w14:textId="691DF15C" w:rsidR="00FA283B" w:rsidRPr="00457F83" w:rsidRDefault="00FA283B">
      <w:pPr>
        <w:pStyle w:val="Commentaire"/>
        <w:rPr>
          <w:lang w:val="fr-BE"/>
        </w:rPr>
      </w:pPr>
      <w:r>
        <w:rPr>
          <w:rStyle w:val="Marquedecommentaire"/>
        </w:rPr>
        <w:annotationRef/>
      </w:r>
      <w:proofErr w:type="gramStart"/>
      <w:r w:rsidRPr="00457F83">
        <w:rPr>
          <w:lang w:val="fr-BE"/>
        </w:rPr>
        <w:t>ok</w:t>
      </w:r>
      <w:proofErr w:type="gramEnd"/>
    </w:p>
  </w:comment>
  <w:comment w:id="20" w:author="Cha B" w:date="2019-04-08T21:01:00Z" w:initials="CB">
    <w:p w14:paraId="59F50C64" w14:textId="77777777" w:rsidR="00FA283B" w:rsidRPr="0097087F" w:rsidRDefault="00FA283B">
      <w:pPr>
        <w:pStyle w:val="Commentaire"/>
        <w:rPr>
          <w:lang w:val="fr-BE"/>
        </w:rPr>
      </w:pPr>
      <w:r>
        <w:rPr>
          <w:rStyle w:val="Marquedecommentaire"/>
        </w:rPr>
        <w:annotationRef/>
      </w:r>
      <w:proofErr w:type="gramStart"/>
      <w:r w:rsidRPr="0097087F">
        <w:rPr>
          <w:lang w:val="fr-BE"/>
        </w:rPr>
        <w:t>une</w:t>
      </w:r>
      <w:proofErr w:type="gramEnd"/>
      <w:r w:rsidRPr="0097087F">
        <w:rPr>
          <w:lang w:val="fr-BE"/>
        </w:rPr>
        <w:t xml:space="preserve"> seule table suffit. Ce n'est pas très convivial d'introduire un numéro. A réfléchir.</w:t>
      </w:r>
    </w:p>
  </w:comment>
  <w:comment w:id="21" w:author="Alex" w:date="2019-05-08T22:15:00Z" w:initials="A">
    <w:p w14:paraId="0E1F414C" w14:textId="419CE408" w:rsidR="00FA283B" w:rsidRPr="00457F83" w:rsidRDefault="00FA283B">
      <w:pPr>
        <w:pStyle w:val="Commentaire"/>
        <w:rPr>
          <w:lang w:val="fr-BE"/>
        </w:rPr>
      </w:pPr>
      <w:r>
        <w:rPr>
          <w:rStyle w:val="Marquedecommentaire"/>
        </w:rPr>
        <w:annotationRef/>
      </w:r>
      <w:proofErr w:type="gramStart"/>
      <w:r w:rsidRPr="00457F83">
        <w:rPr>
          <w:lang w:val="fr-BE"/>
        </w:rPr>
        <w:t>ok</w:t>
      </w:r>
      <w:proofErr w:type="gramEnd"/>
    </w:p>
  </w:comment>
  <w:comment w:id="22" w:author="Cha B" w:date="2019-04-08T21:02:00Z" w:initials="CB">
    <w:p w14:paraId="28E9311F" w14:textId="77777777" w:rsidR="00FA283B" w:rsidRPr="0097087F" w:rsidRDefault="00FA283B">
      <w:pPr>
        <w:pStyle w:val="Commentaire"/>
        <w:rPr>
          <w:lang w:val="fr-BE"/>
        </w:rPr>
      </w:pPr>
      <w:r>
        <w:rPr>
          <w:rStyle w:val="Marquedecommentaire"/>
        </w:rPr>
        <w:annotationRef/>
      </w:r>
      <w:proofErr w:type="gramStart"/>
      <w:r w:rsidRPr="0097087F">
        <w:rPr>
          <w:lang w:val="fr-BE"/>
        </w:rPr>
        <w:t>même</w:t>
      </w:r>
      <w:proofErr w:type="gramEnd"/>
      <w:r w:rsidRPr="0097087F">
        <w:rPr>
          <w:lang w:val="fr-BE"/>
        </w:rPr>
        <w:t xml:space="preserve"> remarque que ci-dessus.</w:t>
      </w:r>
    </w:p>
  </w:comment>
  <w:comment w:id="23" w:author="Alex" w:date="2019-05-08T22:15:00Z" w:initials="A">
    <w:p w14:paraId="72B5B33E" w14:textId="49737565" w:rsidR="00FA283B" w:rsidRPr="00457F83" w:rsidRDefault="00FA283B">
      <w:pPr>
        <w:pStyle w:val="Commentaire"/>
        <w:rPr>
          <w:lang w:val="fr-BE"/>
        </w:rPr>
      </w:pPr>
      <w:r>
        <w:rPr>
          <w:rStyle w:val="Marquedecommentaire"/>
        </w:rPr>
        <w:annotationRef/>
      </w:r>
      <w:proofErr w:type="gramStart"/>
      <w:r w:rsidRPr="00457F83">
        <w:rPr>
          <w:lang w:val="fr-BE"/>
        </w:rPr>
        <w:t>ok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3D5657" w15:done="0"/>
  <w15:commentEx w15:paraId="21778CBE" w15:paraIdParent="253D5657" w15:done="0"/>
  <w15:commentEx w15:paraId="578CE9E4" w15:paraIdParent="253D5657" w15:done="0"/>
  <w15:commentEx w15:paraId="3D260A11" w15:done="0"/>
  <w15:commentEx w15:paraId="7A9965A0" w15:paraIdParent="3D260A11" w15:done="0"/>
  <w15:commentEx w15:paraId="47B2EB7F" w15:done="0"/>
  <w15:commentEx w15:paraId="40D19D1A" w15:paraIdParent="47B2EB7F" w15:done="0"/>
  <w15:commentEx w15:paraId="360133A4" w15:done="0"/>
  <w15:commentEx w15:paraId="3B389AEB" w15:paraIdParent="360133A4" w15:done="0"/>
  <w15:commentEx w15:paraId="595982A0" w15:done="0"/>
  <w15:commentEx w15:paraId="14D3BE0C" w15:paraIdParent="595982A0" w15:done="0"/>
  <w15:commentEx w15:paraId="59F50C64" w15:done="0"/>
  <w15:commentEx w15:paraId="0E1F414C" w15:paraIdParent="59F50C64" w15:done="0"/>
  <w15:commentEx w15:paraId="28E9311F" w15:done="0"/>
  <w15:commentEx w15:paraId="72B5B33E" w15:paraIdParent="28E9311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53D5657" w16cid:durableId="20563377"/>
  <w16cid:commentId w16cid:paraId="3D260A11" w16cid:durableId="205633C9"/>
  <w16cid:commentId w16cid:paraId="775D0C6F" w16cid:durableId="205633DA"/>
  <w16cid:commentId w16cid:paraId="47B2EB7F" w16cid:durableId="2056340C"/>
  <w16cid:commentId w16cid:paraId="360133A4" w16cid:durableId="20563430"/>
  <w16cid:commentId w16cid:paraId="6726DF83" w16cid:durableId="20563439"/>
  <w16cid:commentId w16cid:paraId="595982A0" w16cid:durableId="205634F6"/>
  <w16cid:commentId w16cid:paraId="59F50C64" w16cid:durableId="20563521"/>
  <w16cid:commentId w16cid:paraId="28E9311F" w16cid:durableId="2056356F"/>
  <w16cid:commentId w16cid:paraId="150E2F1B" w16cid:durableId="2056360D"/>
  <w16cid:commentId w16cid:paraId="5C31E52A" w16cid:durableId="2056364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D5D56D" w14:textId="77777777" w:rsidR="001660C8" w:rsidRDefault="001660C8">
      <w:r>
        <w:separator/>
      </w:r>
    </w:p>
    <w:p w14:paraId="5A698E43" w14:textId="77777777" w:rsidR="001660C8" w:rsidRDefault="001660C8"/>
  </w:endnote>
  <w:endnote w:type="continuationSeparator" w:id="0">
    <w:p w14:paraId="37EFA5FC" w14:textId="77777777" w:rsidR="001660C8" w:rsidRDefault="001660C8">
      <w:r>
        <w:continuationSeparator/>
      </w:r>
    </w:p>
    <w:p w14:paraId="7FBF77E7" w14:textId="77777777" w:rsidR="001660C8" w:rsidRDefault="001660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31E9E3" w14:textId="0A32A102" w:rsidR="00FA283B" w:rsidRDefault="00FA283B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488B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0EE696A4" w14:textId="77777777" w:rsidR="00FA283B" w:rsidRDefault="00FA283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69195D" w14:textId="77777777" w:rsidR="001660C8" w:rsidRDefault="001660C8">
      <w:r>
        <w:separator/>
      </w:r>
    </w:p>
    <w:p w14:paraId="4CFED33C" w14:textId="77777777" w:rsidR="001660C8" w:rsidRDefault="001660C8"/>
  </w:footnote>
  <w:footnote w:type="continuationSeparator" w:id="0">
    <w:p w14:paraId="33DE991E" w14:textId="77777777" w:rsidR="001660C8" w:rsidRDefault="001660C8">
      <w:r>
        <w:continuationSeparator/>
      </w:r>
    </w:p>
    <w:p w14:paraId="7DA4F5E7" w14:textId="77777777" w:rsidR="001660C8" w:rsidRDefault="001660C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FA283B" w14:paraId="7F41DD05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47AE2803" w14:textId="77777777" w:rsidR="00FA283B" w:rsidRDefault="00FA283B">
          <w:pPr>
            <w:pStyle w:val="En-tte"/>
          </w:pPr>
        </w:p>
      </w:tc>
    </w:tr>
  </w:tbl>
  <w:p w14:paraId="1CC8F22B" w14:textId="77777777" w:rsidR="00FA283B" w:rsidRDefault="00FA283B" w:rsidP="00D077E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30A5D"/>
    <w:multiLevelType w:val="hybridMultilevel"/>
    <w:tmpl w:val="6A28FB6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50E59"/>
    <w:multiLevelType w:val="hybridMultilevel"/>
    <w:tmpl w:val="21DC499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E4D56"/>
    <w:multiLevelType w:val="hybridMultilevel"/>
    <w:tmpl w:val="427E70C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031CA7"/>
    <w:multiLevelType w:val="hybridMultilevel"/>
    <w:tmpl w:val="F80A53CC"/>
    <w:lvl w:ilvl="0" w:tplc="56AA31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F442C1"/>
    <w:multiLevelType w:val="hybridMultilevel"/>
    <w:tmpl w:val="5A7E075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5C461E"/>
    <w:multiLevelType w:val="hybridMultilevel"/>
    <w:tmpl w:val="5D46C83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4E01EE"/>
    <w:multiLevelType w:val="hybridMultilevel"/>
    <w:tmpl w:val="6DE680B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6677D2"/>
    <w:multiLevelType w:val="hybridMultilevel"/>
    <w:tmpl w:val="EF7E40C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C33F17"/>
    <w:multiLevelType w:val="hybridMultilevel"/>
    <w:tmpl w:val="3308281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0A6788"/>
    <w:multiLevelType w:val="hybridMultilevel"/>
    <w:tmpl w:val="3498199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961580"/>
    <w:multiLevelType w:val="hybridMultilevel"/>
    <w:tmpl w:val="F8A09A6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A02E01"/>
    <w:multiLevelType w:val="hybridMultilevel"/>
    <w:tmpl w:val="24BCA8B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F05D20"/>
    <w:multiLevelType w:val="hybridMultilevel"/>
    <w:tmpl w:val="B0228DA6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0"/>
  </w:num>
  <w:num w:numId="5">
    <w:abstractNumId w:val="11"/>
  </w:num>
  <w:num w:numId="6">
    <w:abstractNumId w:val="2"/>
  </w:num>
  <w:num w:numId="7">
    <w:abstractNumId w:val="4"/>
  </w:num>
  <w:num w:numId="8">
    <w:abstractNumId w:val="0"/>
  </w:num>
  <w:num w:numId="9">
    <w:abstractNumId w:val="12"/>
  </w:num>
  <w:num w:numId="10">
    <w:abstractNumId w:val="8"/>
  </w:num>
  <w:num w:numId="11">
    <w:abstractNumId w:val="6"/>
  </w:num>
  <w:num w:numId="12">
    <w:abstractNumId w:val="7"/>
  </w:num>
  <w:num w:numId="1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a B">
    <w15:presenceInfo w15:providerId="Windows Live" w15:userId="0fa31f8bfceed6db"/>
  </w15:person>
  <w15:person w15:author="Alex">
    <w15:presenceInfo w15:providerId="None" w15:userId="Alex"/>
  </w15:person>
  <w15:person w15:author="Pierre-Henri Lempereur">
    <w15:presenceInfo w15:providerId="Windows Live" w15:userId="e6d8f9906262e9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BE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fr-BE" w:vendorID="64" w:dllVersion="4096" w:nlCheck="1" w:checkStyle="0"/>
  <w:activeWritingStyle w:appName="MSWord" w:lang="en-US" w:vendorID="64" w:dllVersion="4096" w:nlCheck="1" w:checkStyle="0"/>
  <w:activeWritingStyle w:appName="MSWord" w:lang="fr-BE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4C1"/>
    <w:rsid w:val="00020420"/>
    <w:rsid w:val="0002482E"/>
    <w:rsid w:val="00031717"/>
    <w:rsid w:val="00050324"/>
    <w:rsid w:val="00057D1E"/>
    <w:rsid w:val="000709D3"/>
    <w:rsid w:val="000A0150"/>
    <w:rsid w:val="000E4DF6"/>
    <w:rsid w:val="000E63C9"/>
    <w:rsid w:val="00130E9D"/>
    <w:rsid w:val="00130F30"/>
    <w:rsid w:val="00134AA0"/>
    <w:rsid w:val="00150A6D"/>
    <w:rsid w:val="00163049"/>
    <w:rsid w:val="00165C27"/>
    <w:rsid w:val="001660C8"/>
    <w:rsid w:val="00180046"/>
    <w:rsid w:val="00180F67"/>
    <w:rsid w:val="00185B35"/>
    <w:rsid w:val="00185FB9"/>
    <w:rsid w:val="00191471"/>
    <w:rsid w:val="00193C14"/>
    <w:rsid w:val="001A624E"/>
    <w:rsid w:val="001F1D0A"/>
    <w:rsid w:val="001F2BC8"/>
    <w:rsid w:val="001F5F6B"/>
    <w:rsid w:val="0020558F"/>
    <w:rsid w:val="00243EBC"/>
    <w:rsid w:val="0024473C"/>
    <w:rsid w:val="00246A35"/>
    <w:rsid w:val="002811EA"/>
    <w:rsid w:val="00284348"/>
    <w:rsid w:val="002F1D5F"/>
    <w:rsid w:val="002F51F5"/>
    <w:rsid w:val="00312137"/>
    <w:rsid w:val="00324624"/>
    <w:rsid w:val="00330359"/>
    <w:rsid w:val="0033762F"/>
    <w:rsid w:val="003520C4"/>
    <w:rsid w:val="003541C6"/>
    <w:rsid w:val="00357FD0"/>
    <w:rsid w:val="00366C7E"/>
    <w:rsid w:val="00384EA3"/>
    <w:rsid w:val="003A39A1"/>
    <w:rsid w:val="003C2191"/>
    <w:rsid w:val="003D3863"/>
    <w:rsid w:val="00407F10"/>
    <w:rsid w:val="004110DE"/>
    <w:rsid w:val="0044085A"/>
    <w:rsid w:val="00456F78"/>
    <w:rsid w:val="00457F83"/>
    <w:rsid w:val="004627EB"/>
    <w:rsid w:val="004A45FB"/>
    <w:rsid w:val="004A488B"/>
    <w:rsid w:val="004B21A5"/>
    <w:rsid w:val="004D7006"/>
    <w:rsid w:val="004F0609"/>
    <w:rsid w:val="004F59AE"/>
    <w:rsid w:val="004F5B80"/>
    <w:rsid w:val="00502672"/>
    <w:rsid w:val="005037F0"/>
    <w:rsid w:val="00516A86"/>
    <w:rsid w:val="005275F6"/>
    <w:rsid w:val="00541B22"/>
    <w:rsid w:val="00550E73"/>
    <w:rsid w:val="00572102"/>
    <w:rsid w:val="0059523C"/>
    <w:rsid w:val="005C4F3E"/>
    <w:rsid w:val="005F1BB0"/>
    <w:rsid w:val="005F499F"/>
    <w:rsid w:val="00603DB0"/>
    <w:rsid w:val="006057D9"/>
    <w:rsid w:val="00636169"/>
    <w:rsid w:val="00642900"/>
    <w:rsid w:val="00656C4D"/>
    <w:rsid w:val="00694E2A"/>
    <w:rsid w:val="006A575F"/>
    <w:rsid w:val="006B7574"/>
    <w:rsid w:val="006E5716"/>
    <w:rsid w:val="006F1850"/>
    <w:rsid w:val="007302B3"/>
    <w:rsid w:val="00730733"/>
    <w:rsid w:val="00730E3A"/>
    <w:rsid w:val="00730E4D"/>
    <w:rsid w:val="00736AAF"/>
    <w:rsid w:val="00745CC2"/>
    <w:rsid w:val="00750134"/>
    <w:rsid w:val="007547A2"/>
    <w:rsid w:val="00764C7F"/>
    <w:rsid w:val="00765B2A"/>
    <w:rsid w:val="00772D90"/>
    <w:rsid w:val="00772FA1"/>
    <w:rsid w:val="00783A34"/>
    <w:rsid w:val="0078733F"/>
    <w:rsid w:val="007A076A"/>
    <w:rsid w:val="007C6B52"/>
    <w:rsid w:val="007D16C5"/>
    <w:rsid w:val="007E48DA"/>
    <w:rsid w:val="007F7A41"/>
    <w:rsid w:val="008324B4"/>
    <w:rsid w:val="00862FE4"/>
    <w:rsid w:val="0086389A"/>
    <w:rsid w:val="00872030"/>
    <w:rsid w:val="0087605E"/>
    <w:rsid w:val="008825D7"/>
    <w:rsid w:val="008B1FEE"/>
    <w:rsid w:val="008C3383"/>
    <w:rsid w:val="008D74EA"/>
    <w:rsid w:val="00903C32"/>
    <w:rsid w:val="00916B16"/>
    <w:rsid w:val="009173B9"/>
    <w:rsid w:val="00926F3D"/>
    <w:rsid w:val="0093335D"/>
    <w:rsid w:val="0093613E"/>
    <w:rsid w:val="00943026"/>
    <w:rsid w:val="009644C1"/>
    <w:rsid w:val="00966B81"/>
    <w:rsid w:val="0097087F"/>
    <w:rsid w:val="009C7720"/>
    <w:rsid w:val="009D7286"/>
    <w:rsid w:val="009E18BF"/>
    <w:rsid w:val="00A23AFA"/>
    <w:rsid w:val="00A26DAA"/>
    <w:rsid w:val="00A31B3E"/>
    <w:rsid w:val="00A36F8A"/>
    <w:rsid w:val="00A532F3"/>
    <w:rsid w:val="00A62C3D"/>
    <w:rsid w:val="00A6554D"/>
    <w:rsid w:val="00A7712B"/>
    <w:rsid w:val="00A8489E"/>
    <w:rsid w:val="00AC29F3"/>
    <w:rsid w:val="00AD4230"/>
    <w:rsid w:val="00AE3202"/>
    <w:rsid w:val="00AE7E3B"/>
    <w:rsid w:val="00AF4FBC"/>
    <w:rsid w:val="00B231E5"/>
    <w:rsid w:val="00B44B53"/>
    <w:rsid w:val="00BE26AB"/>
    <w:rsid w:val="00BF5023"/>
    <w:rsid w:val="00C02B87"/>
    <w:rsid w:val="00C0531D"/>
    <w:rsid w:val="00C4086D"/>
    <w:rsid w:val="00C437F6"/>
    <w:rsid w:val="00C5139D"/>
    <w:rsid w:val="00C97628"/>
    <w:rsid w:val="00CA1896"/>
    <w:rsid w:val="00CB5B28"/>
    <w:rsid w:val="00CC0400"/>
    <w:rsid w:val="00CC35E3"/>
    <w:rsid w:val="00CF5371"/>
    <w:rsid w:val="00D011DA"/>
    <w:rsid w:val="00D0323A"/>
    <w:rsid w:val="00D0559F"/>
    <w:rsid w:val="00D077E9"/>
    <w:rsid w:val="00D41CFB"/>
    <w:rsid w:val="00D42CB7"/>
    <w:rsid w:val="00D5413D"/>
    <w:rsid w:val="00D570A9"/>
    <w:rsid w:val="00D639AE"/>
    <w:rsid w:val="00D63A02"/>
    <w:rsid w:val="00D70D02"/>
    <w:rsid w:val="00D770C7"/>
    <w:rsid w:val="00D81225"/>
    <w:rsid w:val="00D86945"/>
    <w:rsid w:val="00D87960"/>
    <w:rsid w:val="00D90290"/>
    <w:rsid w:val="00D90F26"/>
    <w:rsid w:val="00DD152F"/>
    <w:rsid w:val="00DE213F"/>
    <w:rsid w:val="00DF027C"/>
    <w:rsid w:val="00E00A32"/>
    <w:rsid w:val="00E03640"/>
    <w:rsid w:val="00E17849"/>
    <w:rsid w:val="00E21D8E"/>
    <w:rsid w:val="00E22ACD"/>
    <w:rsid w:val="00E3318F"/>
    <w:rsid w:val="00E45CD4"/>
    <w:rsid w:val="00E620B0"/>
    <w:rsid w:val="00E706AE"/>
    <w:rsid w:val="00E81B40"/>
    <w:rsid w:val="00EA2D34"/>
    <w:rsid w:val="00EB4AE5"/>
    <w:rsid w:val="00EC2315"/>
    <w:rsid w:val="00ED1ABA"/>
    <w:rsid w:val="00EF555B"/>
    <w:rsid w:val="00F027BB"/>
    <w:rsid w:val="00F11DCF"/>
    <w:rsid w:val="00F14FEA"/>
    <w:rsid w:val="00F157E1"/>
    <w:rsid w:val="00F162EA"/>
    <w:rsid w:val="00F52D27"/>
    <w:rsid w:val="00F72763"/>
    <w:rsid w:val="00F83527"/>
    <w:rsid w:val="00F85015"/>
    <w:rsid w:val="00FA283B"/>
    <w:rsid w:val="00FD583F"/>
    <w:rsid w:val="00FD7488"/>
    <w:rsid w:val="00FE4464"/>
    <w:rsid w:val="00FF16B4"/>
    <w:rsid w:val="00FF574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E70B4DA"/>
  <w15:docId w15:val="{6315CE08-AD31-4BB6-BF26-D22985810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C3D"/>
    <w:pPr>
      <w:spacing w:after="0"/>
    </w:pPr>
    <w:rPr>
      <w:rFonts w:eastAsiaTheme="minorEastAsia"/>
      <w:color w:val="082A75" w:themeColor="text2"/>
      <w:sz w:val="22"/>
      <w:szCs w:val="22"/>
    </w:rPr>
  </w:style>
  <w:style w:type="paragraph" w:styleId="Titre1">
    <w:name w:val="heading 1"/>
    <w:basedOn w:val="Normal"/>
    <w:link w:val="Titre1Car"/>
    <w:uiPriority w:val="4"/>
    <w:qFormat/>
    <w:rsid w:val="00A62C3D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/>
      <w:sz w:val="3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Titre">
    <w:name w:val="Title"/>
    <w:basedOn w:val="Normal"/>
    <w:link w:val="Titre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reCar">
    <w:name w:val="Titre Car"/>
    <w:basedOn w:val="Policepardfaut"/>
    <w:link w:val="Titr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us-titre">
    <w:name w:val="Subtitle"/>
    <w:basedOn w:val="Normal"/>
    <w:link w:val="Sous-titreCar"/>
    <w:uiPriority w:val="2"/>
    <w:qFormat/>
    <w:rsid w:val="00D86945"/>
    <w:pPr>
      <w:framePr w:hSpace="180" w:wrap="around" w:vAnchor="text" w:hAnchor="margin" w:y="1167"/>
    </w:pPr>
    <w:rPr>
      <w:b/>
      <w:caps/>
      <w:spacing w:val="20"/>
      <w:sz w:val="32"/>
    </w:rPr>
  </w:style>
  <w:style w:type="character" w:customStyle="1" w:styleId="Sous-titreCar">
    <w:name w:val="Sous-titre Car"/>
    <w:basedOn w:val="Policepardfaut"/>
    <w:link w:val="Sous-titr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re1Car">
    <w:name w:val="Titre 1 Car"/>
    <w:basedOn w:val="Policepardfaut"/>
    <w:link w:val="Titre1"/>
    <w:uiPriority w:val="4"/>
    <w:rsid w:val="00A62C3D"/>
    <w:rPr>
      <w:rFonts w:asciiTheme="majorHAnsi" w:eastAsiaTheme="majorEastAsia" w:hAnsiTheme="majorHAnsi" w:cstheme="majorBidi"/>
      <w:b/>
      <w:color w:val="061F57" w:themeColor="text2" w:themeShade="BF"/>
      <w:kern w:val="28"/>
      <w:sz w:val="32"/>
      <w:szCs w:val="32"/>
    </w:rPr>
  </w:style>
  <w:style w:type="paragraph" w:styleId="En-tte">
    <w:name w:val="header"/>
    <w:basedOn w:val="Normal"/>
    <w:link w:val="En-tteCar"/>
    <w:uiPriority w:val="8"/>
    <w:unhideWhenUsed/>
    <w:rsid w:val="005037F0"/>
  </w:style>
  <w:style w:type="character" w:customStyle="1" w:styleId="En-tteCar">
    <w:name w:val="En-tête Car"/>
    <w:basedOn w:val="Policepardfaut"/>
    <w:link w:val="En-tte"/>
    <w:uiPriority w:val="8"/>
    <w:rsid w:val="0093335D"/>
  </w:style>
  <w:style w:type="paragraph" w:styleId="Pieddepage">
    <w:name w:val="footer"/>
    <w:basedOn w:val="Normal"/>
    <w:link w:val="PieddepageCar"/>
    <w:uiPriority w:val="99"/>
    <w:unhideWhenUsed/>
    <w:rsid w:val="005037F0"/>
  </w:style>
  <w:style w:type="character" w:customStyle="1" w:styleId="PieddepageCar">
    <w:name w:val="Pied de page Car"/>
    <w:basedOn w:val="Policepardfaut"/>
    <w:link w:val="Pieddepage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itre2Car">
    <w:name w:val="Titre 2 Car"/>
    <w:basedOn w:val="Policepardfaut"/>
    <w:link w:val="Titre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lledutableau">
    <w:name w:val="Table Grid"/>
    <w:basedOn w:val="TableauNormal"/>
    <w:uiPriority w:val="39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Policepardfau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Policepardfau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F5023"/>
    <w:pPr>
      <w:keepLines/>
      <w:spacing w:after="0" w:line="259" w:lineRule="auto"/>
      <w:outlineLvl w:val="9"/>
    </w:pPr>
    <w:rPr>
      <w:b/>
      <w:color w:val="013A57" w:themeColor="accent1" w:themeShade="BF"/>
      <w:kern w:val="0"/>
    </w:rPr>
  </w:style>
  <w:style w:type="paragraph" w:styleId="TM1">
    <w:name w:val="toc 1"/>
    <w:basedOn w:val="Normal"/>
    <w:next w:val="Normal"/>
    <w:autoRedefine/>
    <w:uiPriority w:val="39"/>
    <w:unhideWhenUsed/>
    <w:rsid w:val="00BF502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F5023"/>
    <w:pPr>
      <w:spacing w:after="100"/>
      <w:ind w:left="280"/>
    </w:pPr>
  </w:style>
  <w:style w:type="character" w:styleId="Lienhypertexte">
    <w:name w:val="Hyperlink"/>
    <w:basedOn w:val="Policepardfaut"/>
    <w:uiPriority w:val="99"/>
    <w:unhideWhenUsed/>
    <w:rsid w:val="00BF5023"/>
    <w:rPr>
      <w:color w:val="3592CF" w:themeColor="hyperlink"/>
      <w:u w:val="single"/>
    </w:rPr>
  </w:style>
  <w:style w:type="paragraph" w:styleId="Paragraphedeliste">
    <w:name w:val="List Paragraph"/>
    <w:basedOn w:val="Normal"/>
    <w:uiPriority w:val="34"/>
    <w:unhideWhenUsed/>
    <w:qFormat/>
    <w:rsid w:val="00A62C3D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B44B5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44B5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44B53"/>
    <w:rPr>
      <w:rFonts w:eastAsiaTheme="minorEastAsia"/>
      <w:color w:val="082A75" w:themeColor="text2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44B5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44B53"/>
    <w:rPr>
      <w:rFonts w:eastAsiaTheme="minorEastAsia"/>
      <w:b/>
      <w:bCs/>
      <w:color w:val="082A75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95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u32010\AppData\Roaming\Microsoft\Templates\Report%20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A3447-C362-4D50-8E5B-52545DD9E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1265</TotalTime>
  <Pages>13</Pages>
  <Words>1472</Words>
  <Characters>8100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GHEERTS Alexandre</dc:creator>
  <cp:keywords/>
  <cp:lastModifiedBy>Pierre-Henri Lempereur</cp:lastModifiedBy>
  <cp:revision>53</cp:revision>
  <cp:lastPrinted>2019-04-04T13:01:00Z</cp:lastPrinted>
  <dcterms:created xsi:type="dcterms:W3CDTF">2019-04-19T10:15:00Z</dcterms:created>
  <dcterms:modified xsi:type="dcterms:W3CDTF">2019-08-25T15:15:00Z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